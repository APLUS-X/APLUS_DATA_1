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973A8" w14:textId="77777777" w:rsidR="0027403E" w:rsidRDefault="0027403E" w:rsidP="0027403E">
      <w:pPr>
        <w:jc w:val="center"/>
        <w:rPr>
          <w:rFonts w:ascii="Times New Roman" w:hAnsi="Times New Roman" w:cs="Times New Roman"/>
          <w:b/>
          <w:sz w:val="28"/>
          <w:szCs w:val="18"/>
        </w:rPr>
      </w:pPr>
      <w:r w:rsidRPr="007E1D32">
        <w:rPr>
          <w:rFonts w:ascii="Times New Roman" w:hAnsi="Times New Roman" w:cs="Times New Roman"/>
          <w:b/>
          <w:sz w:val="28"/>
          <w:szCs w:val="18"/>
        </w:rPr>
        <w:t>2014</w:t>
      </w:r>
      <w:r w:rsidRPr="007E1D32">
        <w:rPr>
          <w:rFonts w:ascii="Times New Roman" w:hAnsi="Times New Roman" w:cs="Times New Roman"/>
          <w:b/>
          <w:sz w:val="28"/>
          <w:szCs w:val="18"/>
        </w:rPr>
        <w:t>年春季北大《数据结构与算法</w:t>
      </w:r>
      <w:r w:rsidRPr="007E1D32">
        <w:rPr>
          <w:rFonts w:ascii="Times New Roman" w:hAnsi="Times New Roman" w:cs="Times New Roman"/>
          <w:b/>
          <w:sz w:val="28"/>
          <w:szCs w:val="18"/>
        </w:rPr>
        <w:t>B</w:t>
      </w:r>
      <w:r w:rsidRPr="007E1D32">
        <w:rPr>
          <w:rFonts w:ascii="Times New Roman" w:hAnsi="Times New Roman" w:cs="Times New Roman"/>
          <w:b/>
          <w:sz w:val="28"/>
          <w:szCs w:val="18"/>
        </w:rPr>
        <w:t>》期末考试模拟试卷</w:t>
      </w:r>
    </w:p>
    <w:p w14:paraId="6F06B42B" w14:textId="77777777" w:rsidR="003A38D6" w:rsidRPr="007F6B67" w:rsidRDefault="003A38D6" w:rsidP="0027403E">
      <w:pPr>
        <w:jc w:val="center"/>
        <w:rPr>
          <w:rFonts w:ascii="Times New Roman" w:hAnsi="Times New Roman" w:cs="Times New Roman"/>
          <w:b/>
          <w:sz w:val="24"/>
          <w:szCs w:val="18"/>
        </w:rPr>
      </w:pPr>
      <w:r w:rsidRPr="007F6B67">
        <w:rPr>
          <w:rFonts w:ascii="Times New Roman" w:hAnsi="Times New Roman" w:cs="Times New Roman" w:hint="eastAsia"/>
          <w:b/>
          <w:sz w:val="24"/>
          <w:szCs w:val="18"/>
        </w:rPr>
        <w:t>（本试卷只是给同学们看看考题形式</w:t>
      </w:r>
      <w:r w:rsidR="00DF1B20" w:rsidRPr="007F6B67">
        <w:rPr>
          <w:rFonts w:ascii="Times New Roman" w:hAnsi="Times New Roman" w:cs="Times New Roman" w:hint="eastAsia"/>
          <w:b/>
          <w:sz w:val="24"/>
          <w:szCs w:val="18"/>
        </w:rPr>
        <w:t>和范围</w:t>
      </w:r>
      <w:r w:rsidRPr="007F6B67">
        <w:rPr>
          <w:rFonts w:ascii="Times New Roman" w:hAnsi="Times New Roman" w:cs="Times New Roman" w:hint="eastAsia"/>
          <w:b/>
          <w:sz w:val="24"/>
          <w:szCs w:val="18"/>
        </w:rPr>
        <w:t>，难度与真实考卷稍有差别）</w:t>
      </w:r>
    </w:p>
    <w:p w14:paraId="6F3AC20A" w14:textId="77777777" w:rsidR="0027403E" w:rsidRPr="007E1D32" w:rsidRDefault="0027403E" w:rsidP="0027403E">
      <w:pPr>
        <w:rPr>
          <w:rFonts w:ascii="Times New Roman" w:hAnsi="Times New Roman" w:cs="Times New Roman"/>
          <w:b/>
          <w:sz w:val="24"/>
          <w:szCs w:val="18"/>
        </w:rPr>
      </w:pPr>
    </w:p>
    <w:p w14:paraId="3C32F38B" w14:textId="77777777" w:rsidR="0027403E" w:rsidRPr="007E1D32" w:rsidRDefault="0027403E" w:rsidP="0027403E">
      <w:pPr>
        <w:jc w:val="center"/>
        <w:rPr>
          <w:rFonts w:ascii="Times New Roman" w:hAnsi="Times New Roman" w:cs="Times New Roman"/>
          <w:szCs w:val="18"/>
        </w:rPr>
      </w:pPr>
      <w:r w:rsidRPr="007E1D32">
        <w:rPr>
          <w:rFonts w:ascii="Times New Roman" w:hAnsi="Times New Roman" w:cs="Times New Roman"/>
          <w:b/>
          <w:sz w:val="24"/>
          <w:szCs w:val="18"/>
        </w:rPr>
        <w:t>学号</w:t>
      </w:r>
      <w:r w:rsidRPr="007E1D32">
        <w:rPr>
          <w:rFonts w:ascii="Times New Roman" w:hAnsi="Times New Roman" w:cs="Times New Roman"/>
          <w:b/>
          <w:sz w:val="24"/>
          <w:szCs w:val="18"/>
        </w:rPr>
        <w:t xml:space="preserve">______________ </w:t>
      </w:r>
      <w:r w:rsidRPr="007E1D32">
        <w:rPr>
          <w:rFonts w:ascii="Times New Roman" w:hAnsi="Times New Roman" w:cs="Times New Roman"/>
          <w:b/>
          <w:sz w:val="24"/>
          <w:szCs w:val="18"/>
        </w:rPr>
        <w:t>姓名</w:t>
      </w:r>
      <w:r w:rsidRPr="007E1D32">
        <w:rPr>
          <w:rFonts w:ascii="Times New Roman" w:hAnsi="Times New Roman" w:cs="Times New Roman"/>
          <w:b/>
          <w:sz w:val="24"/>
          <w:szCs w:val="18"/>
        </w:rPr>
        <w:t xml:space="preserve">______________ </w:t>
      </w:r>
      <w:r w:rsidRPr="007E1D32">
        <w:rPr>
          <w:rFonts w:ascii="Times New Roman" w:hAnsi="Times New Roman" w:cs="Times New Roman"/>
          <w:b/>
          <w:sz w:val="24"/>
          <w:szCs w:val="18"/>
        </w:rPr>
        <w:t>教师</w:t>
      </w:r>
      <w:r w:rsidRPr="007E1D32">
        <w:rPr>
          <w:rFonts w:ascii="Times New Roman" w:hAnsi="Times New Roman" w:cs="Times New Roman"/>
          <w:b/>
          <w:sz w:val="24"/>
          <w:szCs w:val="18"/>
        </w:rPr>
        <w:t>/</w:t>
      </w:r>
      <w:r w:rsidRPr="007E1D32">
        <w:rPr>
          <w:rFonts w:ascii="Times New Roman" w:hAnsi="Times New Roman" w:cs="Times New Roman"/>
          <w:b/>
          <w:sz w:val="24"/>
          <w:szCs w:val="18"/>
        </w:rPr>
        <w:t>教室</w:t>
      </w:r>
      <w:r w:rsidRPr="007E1D32">
        <w:rPr>
          <w:rFonts w:ascii="Times New Roman" w:hAnsi="Times New Roman" w:cs="Times New Roman"/>
          <w:b/>
          <w:sz w:val="24"/>
          <w:szCs w:val="18"/>
        </w:rPr>
        <w:t>_____________</w:t>
      </w:r>
      <w:r w:rsidRPr="007E1D32">
        <w:rPr>
          <w:rFonts w:ascii="Times New Roman" w:hAnsi="Times New Roman" w:cs="Times New Roman"/>
          <w:szCs w:val="18"/>
        </w:rPr>
        <w:t>_</w:t>
      </w:r>
    </w:p>
    <w:p w14:paraId="09B5E35B" w14:textId="77777777" w:rsidR="0027403E" w:rsidRPr="007E1D32" w:rsidRDefault="0027403E" w:rsidP="0027403E">
      <w:pPr>
        <w:jc w:val="center"/>
        <w:rPr>
          <w:rFonts w:ascii="Times New Roman" w:hAnsi="Times New Roman" w:cs="Times New Roman"/>
          <w:szCs w:val="21"/>
        </w:rPr>
      </w:pPr>
    </w:p>
    <w:p w14:paraId="21DFD4F4" w14:textId="77777777" w:rsidR="0027403E" w:rsidRPr="007E1D32" w:rsidRDefault="0027403E" w:rsidP="0027403E">
      <w:pPr>
        <w:spacing w:afterLines="50" w:after="156"/>
        <w:jc w:val="center"/>
        <w:rPr>
          <w:rFonts w:ascii="Times New Roman" w:hAnsi="Times New Roman" w:cs="Times New Roman"/>
          <w:sz w:val="18"/>
          <w:szCs w:val="18"/>
        </w:rPr>
      </w:pPr>
      <w:r w:rsidRPr="007E1D32">
        <w:rPr>
          <w:rFonts w:ascii="Times New Roman" w:hAnsi="Times New Roman" w:cs="Times New Roman"/>
          <w:sz w:val="18"/>
          <w:szCs w:val="18"/>
        </w:rPr>
        <w:t>（注：</w:t>
      </w:r>
      <w:r w:rsidR="00ED5B37">
        <w:rPr>
          <w:rFonts w:ascii="Times New Roman" w:hAnsi="Times New Roman" w:cs="Times New Roman" w:hint="eastAsia"/>
          <w:sz w:val="18"/>
          <w:szCs w:val="18"/>
        </w:rPr>
        <w:t>如未标明，</w:t>
      </w:r>
      <w:r w:rsidRPr="007E1D32">
        <w:rPr>
          <w:rFonts w:ascii="Times New Roman" w:hAnsi="Times New Roman" w:cs="Times New Roman"/>
          <w:sz w:val="18"/>
          <w:szCs w:val="18"/>
        </w:rPr>
        <w:t>本试卷题中的下标、位置都从</w:t>
      </w:r>
      <w:r w:rsidRPr="007E1D32">
        <w:rPr>
          <w:rFonts w:ascii="Times New Roman" w:hAnsi="Times New Roman" w:cs="Times New Roman"/>
          <w:sz w:val="18"/>
          <w:szCs w:val="18"/>
        </w:rPr>
        <w:t>0</w:t>
      </w:r>
      <w:r w:rsidRPr="007E1D32">
        <w:rPr>
          <w:rFonts w:ascii="Times New Roman" w:hAnsi="Times New Roman" w:cs="Times New Roman"/>
          <w:sz w:val="18"/>
          <w:szCs w:val="18"/>
        </w:rPr>
        <w:t>开始计数）</w:t>
      </w:r>
    </w:p>
    <w:p w14:paraId="22F965A4" w14:textId="77777777" w:rsidR="0027403E" w:rsidRPr="007E1D32" w:rsidRDefault="0027403E" w:rsidP="0027403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填空题（</w:t>
      </w:r>
      <w:r w:rsidR="00C46143">
        <w:rPr>
          <w:rFonts w:ascii="Times New Roman" w:hAnsi="Times New Roman" w:cs="Times New Roman" w:hint="eastAsia"/>
          <w:szCs w:val="21"/>
        </w:rPr>
        <w:t>共</w:t>
      </w:r>
      <w:r w:rsidR="00C46143">
        <w:rPr>
          <w:rFonts w:ascii="Times New Roman" w:hAnsi="Times New Roman" w:cs="Times New Roman" w:hint="eastAsia"/>
          <w:szCs w:val="21"/>
        </w:rPr>
        <w:t>3</w:t>
      </w:r>
      <w:r w:rsidR="001274A7">
        <w:rPr>
          <w:rFonts w:ascii="Times New Roman" w:hAnsi="Times New Roman" w:cs="Times New Roman" w:hint="eastAsia"/>
          <w:szCs w:val="21"/>
        </w:rPr>
        <w:t>2</w:t>
      </w:r>
      <w:r w:rsidRPr="007E1D32">
        <w:rPr>
          <w:rFonts w:ascii="Times New Roman" w:hAnsi="Times New Roman" w:cs="Times New Roman"/>
          <w:szCs w:val="21"/>
        </w:rPr>
        <w:t>分）</w:t>
      </w:r>
    </w:p>
    <w:p w14:paraId="54BD059D" w14:textId="77777777" w:rsidR="0027403E" w:rsidRPr="007E1D32" w:rsidRDefault="0027403E" w:rsidP="0027403E">
      <w:pPr>
        <w:pStyle w:val="a3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设有字符串变量</w:t>
      </w:r>
      <w:r w:rsidR="00EB10C6" w:rsidRPr="007E1D32">
        <w:rPr>
          <w:rFonts w:ascii="Times New Roman" w:hAnsi="Times New Roman" w:cs="Times New Roman"/>
          <w:szCs w:val="21"/>
        </w:rPr>
        <w:t>String A = “This”, B=“is</w:t>
      </w:r>
      <w:r w:rsidRPr="007E1D32">
        <w:rPr>
          <w:rFonts w:ascii="Times New Roman" w:hAnsi="Times New Roman" w:cs="Times New Roman"/>
          <w:szCs w:val="21"/>
        </w:rPr>
        <w:t>”, C=</w:t>
      </w:r>
      <w:r w:rsidR="00EB10C6" w:rsidRPr="007E1D32">
        <w:rPr>
          <w:rFonts w:ascii="Times New Roman" w:hAnsi="Times New Roman" w:cs="Times New Roman"/>
          <w:szCs w:val="21"/>
        </w:rPr>
        <w:t>“just</w:t>
      </w:r>
      <w:r w:rsidRPr="007E1D32">
        <w:rPr>
          <w:rFonts w:ascii="Times New Roman" w:hAnsi="Times New Roman" w:cs="Times New Roman"/>
          <w:szCs w:val="21"/>
        </w:rPr>
        <w:t>”, D=</w:t>
      </w:r>
      <w:r w:rsidR="00EB10C6" w:rsidRPr="007E1D32">
        <w:rPr>
          <w:rFonts w:ascii="Times New Roman" w:hAnsi="Times New Roman" w:cs="Times New Roman"/>
          <w:szCs w:val="21"/>
        </w:rPr>
        <w:t>“</w:t>
      </w:r>
      <w:proofErr w:type="spellStart"/>
      <w:r w:rsidR="00EB10C6" w:rsidRPr="007E1D32">
        <w:rPr>
          <w:rFonts w:ascii="Times New Roman" w:hAnsi="Times New Roman" w:cs="Times New Roman"/>
          <w:szCs w:val="21"/>
        </w:rPr>
        <w:t>a˽test</w:t>
      </w:r>
      <w:proofErr w:type="spellEnd"/>
      <w:r w:rsidRPr="007E1D32">
        <w:rPr>
          <w:rFonts w:ascii="Times New Roman" w:hAnsi="Times New Roman" w:cs="Times New Roman"/>
          <w:szCs w:val="21"/>
        </w:rPr>
        <w:t>”</w:t>
      </w:r>
      <w:r w:rsidRPr="007E1D32">
        <w:rPr>
          <w:rFonts w:ascii="Times New Roman" w:hAnsi="Times New Roman" w:cs="Times New Roman"/>
          <w:szCs w:val="21"/>
        </w:rPr>
        <w:t>，请计算下列表达式：</w:t>
      </w:r>
    </w:p>
    <w:p w14:paraId="728D4B59" w14:textId="7F77E22B" w:rsidR="007F6B67" w:rsidRDefault="0027403E" w:rsidP="0027403E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1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>A+B+D=_</w:t>
      </w:r>
      <w:r w:rsidR="006719D2">
        <w:rPr>
          <w:rFonts w:ascii="Times New Roman" w:hAnsi="Times New Roman" w:cs="Times New Roman" w:hint="eastAsia"/>
          <w:szCs w:val="21"/>
        </w:rPr>
        <w:t>“</w:t>
      </w:r>
      <w:proofErr w:type="spellStart"/>
      <w:ins w:id="0" w:author="Ming Zhang" w:date="2014-06-03T09:14:00Z">
        <w:r w:rsidR="00D535E8" w:rsidRPr="006719D2">
          <w:rPr>
            <w:rFonts w:ascii="Times New Roman" w:hAnsi="Times New Roman" w:cs="Times New Roman" w:hint="eastAsia"/>
            <w:color w:val="FF0000"/>
            <w:szCs w:val="21"/>
          </w:rPr>
          <w:t>Thisisa</w:t>
        </w:r>
        <w:r w:rsidR="00D535E8" w:rsidRPr="006719D2">
          <w:rPr>
            <w:rFonts w:ascii="Times New Roman" w:hAnsi="Times New Roman" w:cs="Times New Roman"/>
            <w:color w:val="FF0000"/>
            <w:szCs w:val="21"/>
          </w:rPr>
          <w:t>˽</w:t>
        </w:r>
        <w:r w:rsidR="00D535E8" w:rsidRPr="006719D2">
          <w:rPr>
            <w:rFonts w:ascii="Times New Roman" w:hAnsi="Times New Roman" w:cs="Times New Roman" w:hint="eastAsia"/>
            <w:color w:val="FF0000"/>
            <w:szCs w:val="21"/>
          </w:rPr>
          <w:t>test</w:t>
        </w:r>
      </w:ins>
      <w:proofErr w:type="spellEnd"/>
      <w:r w:rsidR="006719D2">
        <w:rPr>
          <w:rFonts w:ascii="Times New Roman" w:hAnsi="Times New Roman" w:cs="Times New Roman" w:hint="eastAsia"/>
          <w:szCs w:val="21"/>
        </w:rPr>
        <w:t>”</w:t>
      </w:r>
      <w:r w:rsidR="00EB10C6" w:rsidRPr="007E1D32">
        <w:rPr>
          <w:rFonts w:ascii="Times New Roman" w:hAnsi="Times New Roman" w:cs="Times New Roman"/>
          <w:szCs w:val="21"/>
        </w:rPr>
        <w:t>_</w:t>
      </w:r>
      <w:r w:rsidRPr="007E1D32">
        <w:rPr>
          <w:rFonts w:ascii="Times New Roman" w:hAnsi="Times New Roman" w:cs="Times New Roman"/>
          <w:szCs w:val="21"/>
        </w:rPr>
        <w:t>；</w:t>
      </w:r>
    </w:p>
    <w:p w14:paraId="31908414" w14:textId="77777777" w:rsidR="007F6B67" w:rsidRDefault="0027403E" w:rsidP="0027403E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2</w:t>
      </w:r>
      <w:r w:rsidRPr="007E1D32">
        <w:rPr>
          <w:rFonts w:ascii="Times New Roman" w:hAnsi="Times New Roman" w:cs="Times New Roman"/>
          <w:szCs w:val="21"/>
        </w:rPr>
        <w:t>）</w:t>
      </w:r>
      <w:proofErr w:type="spellStart"/>
      <w:r w:rsidRPr="007E1D32">
        <w:rPr>
          <w:rFonts w:ascii="Times New Roman" w:hAnsi="Times New Roman" w:cs="Times New Roman"/>
          <w:szCs w:val="21"/>
        </w:rPr>
        <w:t>D.</w:t>
      </w:r>
      <w:r w:rsidR="00EB10C6" w:rsidRPr="007E1D32">
        <w:rPr>
          <w:rFonts w:ascii="Times New Roman" w:hAnsi="Times New Roman" w:cs="Times New Roman"/>
          <w:szCs w:val="21"/>
        </w:rPr>
        <w:t>IndexOf</w:t>
      </w:r>
      <w:proofErr w:type="spellEnd"/>
      <w:r w:rsidR="00EB10C6" w:rsidRPr="007E1D32">
        <w:rPr>
          <w:rFonts w:ascii="Times New Roman" w:hAnsi="Times New Roman" w:cs="Times New Roman"/>
          <w:szCs w:val="21"/>
        </w:rPr>
        <w:t>(“t”</w:t>
      </w:r>
      <w:r w:rsidRPr="007E1D32">
        <w:rPr>
          <w:rFonts w:ascii="Times New Roman" w:hAnsi="Times New Roman" w:cs="Times New Roman"/>
          <w:szCs w:val="21"/>
        </w:rPr>
        <w:t>) =</w:t>
      </w:r>
      <w:r w:rsidR="00EB10C6" w:rsidRPr="007E1D32">
        <w:rPr>
          <w:rFonts w:ascii="Times New Roman" w:hAnsi="Times New Roman" w:cs="Times New Roman"/>
          <w:szCs w:val="21"/>
        </w:rPr>
        <w:t xml:space="preserve"> __</w:t>
      </w:r>
      <w:r w:rsidR="006719D2" w:rsidRPr="006719D2">
        <w:rPr>
          <w:rFonts w:ascii="Times New Roman" w:hAnsi="Times New Roman" w:cs="Times New Roman" w:hint="eastAsia"/>
          <w:color w:val="FF0000"/>
          <w:szCs w:val="21"/>
        </w:rPr>
        <w:t>2</w:t>
      </w:r>
      <w:r w:rsidR="00EB10C6" w:rsidRPr="007E1D32">
        <w:rPr>
          <w:rFonts w:ascii="Times New Roman" w:hAnsi="Times New Roman" w:cs="Times New Roman"/>
          <w:szCs w:val="21"/>
        </w:rPr>
        <w:t>___</w:t>
      </w:r>
      <w:r w:rsidRPr="007E1D32">
        <w:rPr>
          <w:rFonts w:ascii="Times New Roman" w:hAnsi="Times New Roman" w:cs="Times New Roman"/>
          <w:szCs w:val="21"/>
        </w:rPr>
        <w:t>；</w:t>
      </w:r>
      <w:r w:rsidR="006719D2">
        <w:rPr>
          <w:rFonts w:ascii="Times New Roman" w:hAnsi="Times New Roman" w:cs="Times New Roman" w:hint="eastAsia"/>
          <w:szCs w:val="21"/>
        </w:rPr>
        <w:t>（求字符在字符串中的第一个位置）</w:t>
      </w:r>
    </w:p>
    <w:p w14:paraId="1027B8BA" w14:textId="77777777" w:rsidR="00DD5022" w:rsidRPr="007E1D32" w:rsidRDefault="00517626" w:rsidP="0027403E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</w:rPr>
        <w:t>（</w:t>
      </w:r>
      <w:r w:rsidRPr="007E1D32">
        <w:rPr>
          <w:rFonts w:ascii="Times New Roman" w:hAnsi="Times New Roman" w:cs="Times New Roman"/>
        </w:rPr>
        <w:t>3</w:t>
      </w:r>
      <w:r w:rsidRPr="007E1D32">
        <w:rPr>
          <w:rFonts w:ascii="Times New Roman" w:hAnsi="Times New Roman" w:cs="Times New Roman"/>
        </w:rPr>
        <w:t>）</w:t>
      </w:r>
      <w:proofErr w:type="spellStart"/>
      <w:r w:rsidRPr="007E1D32">
        <w:rPr>
          <w:rFonts w:ascii="Times New Roman" w:hAnsi="Times New Roman" w:cs="Times New Roman"/>
        </w:rPr>
        <w:t>B.</w:t>
      </w:r>
      <w:proofErr w:type="gramStart"/>
      <w:r w:rsidRPr="007E1D32">
        <w:rPr>
          <w:rFonts w:ascii="Times New Roman" w:hAnsi="Times New Roman" w:cs="Times New Roman"/>
        </w:rPr>
        <w:t>Strlength</w:t>
      </w:r>
      <w:proofErr w:type="spellEnd"/>
      <w:r w:rsidRPr="007E1D32">
        <w:rPr>
          <w:rFonts w:ascii="Times New Roman" w:hAnsi="Times New Roman" w:cs="Times New Roman"/>
        </w:rPr>
        <w:t>(</w:t>
      </w:r>
      <w:proofErr w:type="gramEnd"/>
      <w:r w:rsidRPr="007E1D32">
        <w:rPr>
          <w:rFonts w:ascii="Times New Roman" w:hAnsi="Times New Roman" w:cs="Times New Roman"/>
        </w:rPr>
        <w:t>) = ___</w:t>
      </w:r>
      <w:r w:rsidR="006719D2" w:rsidRPr="006719D2">
        <w:rPr>
          <w:rFonts w:ascii="Times New Roman" w:hAnsi="Times New Roman" w:cs="Times New Roman" w:hint="eastAsia"/>
          <w:color w:val="FF0000"/>
        </w:rPr>
        <w:t>2</w:t>
      </w:r>
      <w:r w:rsidRPr="007E1D32">
        <w:rPr>
          <w:rFonts w:ascii="Times New Roman" w:hAnsi="Times New Roman" w:cs="Times New Roman"/>
        </w:rPr>
        <w:t>___</w:t>
      </w:r>
    </w:p>
    <w:p w14:paraId="5EE679A8" w14:textId="77777777" w:rsidR="0027403E" w:rsidRPr="007E1D32" w:rsidRDefault="0027403E" w:rsidP="0027403E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（</w:t>
      </w:r>
      <w:r w:rsidR="00517626" w:rsidRPr="007E1D32">
        <w:rPr>
          <w:rFonts w:ascii="Times New Roman" w:hAnsi="Times New Roman" w:cs="Times New Roman"/>
          <w:szCs w:val="21"/>
        </w:rPr>
        <w:t>4</w:t>
      </w:r>
      <w:r w:rsidRPr="007E1D32">
        <w:rPr>
          <w:rFonts w:ascii="Times New Roman" w:hAnsi="Times New Roman" w:cs="Times New Roman"/>
          <w:szCs w:val="21"/>
        </w:rPr>
        <w:t>）</w:t>
      </w:r>
      <w:proofErr w:type="spellStart"/>
      <w:r w:rsidRPr="007E1D32">
        <w:rPr>
          <w:rFonts w:ascii="Times New Roman" w:hAnsi="Times New Roman" w:cs="Times New Roman"/>
          <w:szCs w:val="21"/>
        </w:rPr>
        <w:t>D</w:t>
      </w:r>
      <w:r w:rsidR="00EB10C6" w:rsidRPr="007E1D32">
        <w:rPr>
          <w:rFonts w:ascii="Times New Roman" w:hAnsi="Times New Roman" w:cs="Times New Roman"/>
          <w:szCs w:val="21"/>
        </w:rPr>
        <w:t>.</w:t>
      </w:r>
      <w:r w:rsidR="00DD5022" w:rsidRPr="007E1D32">
        <w:rPr>
          <w:rFonts w:ascii="Times New Roman" w:hAnsi="Times New Roman" w:cs="Times New Roman"/>
          <w:szCs w:val="21"/>
        </w:rPr>
        <w:t>SubStr</w:t>
      </w:r>
      <w:proofErr w:type="spellEnd"/>
      <w:r w:rsidR="00EB10C6" w:rsidRPr="007E1D32">
        <w:rPr>
          <w:rFonts w:ascii="Times New Roman" w:hAnsi="Times New Roman" w:cs="Times New Roman"/>
          <w:szCs w:val="21"/>
        </w:rPr>
        <w:t>(</w:t>
      </w:r>
      <w:r w:rsidR="00DD5022" w:rsidRPr="007E1D32">
        <w:rPr>
          <w:rFonts w:ascii="Times New Roman" w:hAnsi="Times New Roman" w:cs="Times New Roman"/>
          <w:szCs w:val="21"/>
        </w:rPr>
        <w:t>1</w:t>
      </w:r>
      <w:r w:rsidR="00EB10C6" w:rsidRPr="007E1D32">
        <w:rPr>
          <w:rFonts w:ascii="Times New Roman" w:hAnsi="Times New Roman" w:cs="Times New Roman"/>
          <w:szCs w:val="21"/>
        </w:rPr>
        <w:t>,2)</w:t>
      </w:r>
      <w:r w:rsidR="006719D2">
        <w:rPr>
          <w:rFonts w:ascii="Times New Roman" w:hAnsi="Times New Roman" w:cs="Times New Roman" w:hint="eastAsia"/>
          <w:szCs w:val="21"/>
        </w:rPr>
        <w:t xml:space="preserve"> = </w:t>
      </w:r>
      <w:r w:rsidR="00EB10C6" w:rsidRPr="007E1D32">
        <w:rPr>
          <w:rFonts w:ascii="Times New Roman" w:hAnsi="Times New Roman" w:cs="Times New Roman"/>
          <w:szCs w:val="21"/>
          <w:u w:val="single"/>
        </w:rPr>
        <w:t xml:space="preserve"> _</w:t>
      </w:r>
      <w:r w:rsidR="006719D2">
        <w:rPr>
          <w:rFonts w:ascii="Times New Roman" w:hAnsi="Times New Roman" w:cs="Times New Roman" w:hint="eastAsia"/>
          <w:szCs w:val="21"/>
          <w:u w:val="single"/>
        </w:rPr>
        <w:t>“</w:t>
      </w:r>
      <w:r w:rsidR="006719D2" w:rsidRPr="006719D2">
        <w:rPr>
          <w:rFonts w:ascii="Times New Roman" w:hAnsi="Times New Roman" w:cs="Times New Roman"/>
          <w:color w:val="FF0000"/>
          <w:szCs w:val="21"/>
        </w:rPr>
        <w:t>˽</w:t>
      </w:r>
      <w:r w:rsidR="006719D2" w:rsidRPr="006719D2">
        <w:rPr>
          <w:rFonts w:ascii="Times New Roman" w:hAnsi="Times New Roman" w:cs="Times New Roman" w:hint="eastAsia"/>
          <w:color w:val="FF0000"/>
          <w:szCs w:val="21"/>
        </w:rPr>
        <w:t>t</w:t>
      </w:r>
      <w:r w:rsidR="006719D2">
        <w:rPr>
          <w:rFonts w:ascii="Times New Roman" w:hAnsi="Times New Roman" w:cs="Times New Roman" w:hint="eastAsia"/>
          <w:szCs w:val="21"/>
          <w:u w:val="single"/>
        </w:rPr>
        <w:t>”</w:t>
      </w:r>
      <w:r w:rsidR="006719D2" w:rsidRPr="007E1D32">
        <w:rPr>
          <w:rFonts w:ascii="Times New Roman" w:hAnsi="Times New Roman" w:cs="Times New Roman"/>
          <w:szCs w:val="21"/>
          <w:u w:val="single"/>
        </w:rPr>
        <w:t xml:space="preserve"> </w:t>
      </w:r>
      <w:r w:rsidR="00EB10C6" w:rsidRPr="007E1D32">
        <w:rPr>
          <w:rFonts w:ascii="Times New Roman" w:hAnsi="Times New Roman" w:cs="Times New Roman"/>
          <w:szCs w:val="21"/>
          <w:u w:val="single"/>
        </w:rPr>
        <w:t>__</w:t>
      </w:r>
      <w:r w:rsidR="00DD5022" w:rsidRPr="007E1D32">
        <w:rPr>
          <w:rFonts w:ascii="Times New Roman" w:hAnsi="Times New Roman" w:cs="Times New Roman"/>
          <w:szCs w:val="21"/>
        </w:rPr>
        <w:t>（注：</w:t>
      </w:r>
      <w:r w:rsidR="00DD5022" w:rsidRPr="007E1D32">
        <w:rPr>
          <w:rFonts w:ascii="Times New Roman" w:hAnsi="Times New Roman" w:cs="Times New Roman"/>
          <w:szCs w:val="21"/>
        </w:rPr>
        <w:t>1</w:t>
      </w:r>
      <w:r w:rsidR="00C46143">
        <w:rPr>
          <w:rFonts w:ascii="Times New Roman" w:hAnsi="Times New Roman" w:cs="Times New Roman"/>
          <w:szCs w:val="21"/>
        </w:rPr>
        <w:t>为起始</w:t>
      </w:r>
      <w:r w:rsidR="00C46143">
        <w:rPr>
          <w:rFonts w:ascii="Times New Roman" w:hAnsi="Times New Roman" w:cs="Times New Roman" w:hint="eastAsia"/>
          <w:szCs w:val="21"/>
        </w:rPr>
        <w:t>下标</w:t>
      </w:r>
      <w:r w:rsidR="00DD5022" w:rsidRPr="007E1D32">
        <w:rPr>
          <w:rFonts w:ascii="Times New Roman" w:hAnsi="Times New Roman" w:cs="Times New Roman"/>
          <w:szCs w:val="21"/>
        </w:rPr>
        <w:t>，</w:t>
      </w:r>
      <w:r w:rsidR="00DD5022" w:rsidRPr="007E1D32">
        <w:rPr>
          <w:rFonts w:ascii="Times New Roman" w:hAnsi="Times New Roman" w:cs="Times New Roman"/>
          <w:szCs w:val="21"/>
        </w:rPr>
        <w:t>2</w:t>
      </w:r>
      <w:proofErr w:type="gramStart"/>
      <w:r w:rsidR="00DD5022" w:rsidRPr="007E1D32">
        <w:rPr>
          <w:rFonts w:ascii="Times New Roman" w:hAnsi="Times New Roman" w:cs="Times New Roman"/>
          <w:szCs w:val="21"/>
        </w:rPr>
        <w:t>为</w:t>
      </w:r>
      <w:r w:rsidR="00C46143">
        <w:rPr>
          <w:rFonts w:ascii="Times New Roman" w:hAnsi="Times New Roman" w:cs="Times New Roman" w:hint="eastAsia"/>
          <w:szCs w:val="21"/>
        </w:rPr>
        <w:t>子串</w:t>
      </w:r>
      <w:r w:rsidR="00DD5022" w:rsidRPr="007E1D32">
        <w:rPr>
          <w:rFonts w:ascii="Times New Roman" w:hAnsi="Times New Roman" w:cs="Times New Roman"/>
          <w:szCs w:val="21"/>
        </w:rPr>
        <w:t>长度</w:t>
      </w:r>
      <w:proofErr w:type="gramEnd"/>
      <w:r w:rsidR="00DD5022" w:rsidRPr="007E1D32">
        <w:rPr>
          <w:rFonts w:ascii="Times New Roman" w:hAnsi="Times New Roman" w:cs="Times New Roman"/>
          <w:szCs w:val="21"/>
        </w:rPr>
        <w:t>）</w:t>
      </w:r>
      <w:r w:rsidR="006719D2">
        <w:rPr>
          <w:rFonts w:ascii="Times New Roman" w:hAnsi="Times New Roman" w:cs="Times New Roman" w:hint="eastAsia"/>
          <w:szCs w:val="21"/>
        </w:rPr>
        <w:t>【</w:t>
      </w:r>
      <w:r w:rsidR="006719D2">
        <w:rPr>
          <w:rFonts w:ascii="Times New Roman" w:hAnsi="Times New Roman" w:cs="Times New Roman" w:hint="eastAsia"/>
          <w:szCs w:val="21"/>
        </w:rPr>
        <w:t>4</w:t>
      </w:r>
      <w:r w:rsidR="006719D2">
        <w:rPr>
          <w:rFonts w:ascii="Times New Roman" w:hAnsi="Times New Roman" w:cs="Times New Roman" w:hint="eastAsia"/>
          <w:szCs w:val="21"/>
        </w:rPr>
        <w:t>分】</w:t>
      </w:r>
    </w:p>
    <w:p w14:paraId="4AD603D0" w14:textId="77777777" w:rsidR="0027403E" w:rsidRPr="007E1D32" w:rsidRDefault="00D30AED" w:rsidP="0027403E">
      <w:pPr>
        <w:pStyle w:val="a3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顺序查找</w:t>
      </w:r>
      <w:r w:rsidRPr="007E1D32">
        <w:rPr>
          <w:rFonts w:ascii="Times New Roman" w:hAnsi="Times New Roman" w:cs="Times New Roman"/>
          <w:szCs w:val="21"/>
        </w:rPr>
        <w:t>n</w:t>
      </w:r>
      <w:proofErr w:type="gramStart"/>
      <w:r w:rsidRPr="007E1D32">
        <w:rPr>
          <w:rFonts w:ascii="Times New Roman" w:hAnsi="Times New Roman" w:cs="Times New Roman"/>
          <w:szCs w:val="21"/>
        </w:rPr>
        <w:t>个</w:t>
      </w:r>
      <w:proofErr w:type="gramEnd"/>
      <w:r w:rsidRPr="007E1D32">
        <w:rPr>
          <w:rFonts w:ascii="Times New Roman" w:hAnsi="Times New Roman" w:cs="Times New Roman"/>
          <w:szCs w:val="21"/>
        </w:rPr>
        <w:t>元素的顺序表，若查找成功，则比较关键字的次数最多为</w:t>
      </w:r>
      <w:r w:rsidRPr="007E1D32">
        <w:rPr>
          <w:rFonts w:ascii="Times New Roman" w:hAnsi="Times New Roman" w:cs="Times New Roman"/>
          <w:szCs w:val="21"/>
          <w:u w:val="single"/>
        </w:rPr>
        <w:t>___</w:t>
      </w:r>
      <w:r w:rsidR="006719D2" w:rsidRPr="006719D2">
        <w:rPr>
          <w:rFonts w:ascii="Times New Roman" w:hAnsi="Times New Roman" w:cs="Times New Roman" w:hint="eastAsia"/>
          <w:color w:val="FF0000"/>
          <w:szCs w:val="21"/>
          <w:u w:val="single"/>
        </w:rPr>
        <w:t>n</w:t>
      </w:r>
      <w:r w:rsidRPr="007E1D32">
        <w:rPr>
          <w:rFonts w:ascii="Times New Roman" w:hAnsi="Times New Roman" w:cs="Times New Roman"/>
          <w:szCs w:val="21"/>
          <w:u w:val="single"/>
        </w:rPr>
        <w:t>___</w:t>
      </w:r>
      <w:r w:rsidRPr="007E1D32">
        <w:rPr>
          <w:rFonts w:ascii="Times New Roman" w:hAnsi="Times New Roman" w:cs="Times New Roman"/>
          <w:szCs w:val="21"/>
        </w:rPr>
        <w:t>次；若查找失败，则比较关键字的次数</w:t>
      </w:r>
      <w:r w:rsidR="00C0736D" w:rsidRPr="007E1D32">
        <w:rPr>
          <w:rFonts w:ascii="Times New Roman" w:hAnsi="Times New Roman" w:cs="Times New Roman"/>
          <w:szCs w:val="21"/>
        </w:rPr>
        <w:t>最多</w:t>
      </w:r>
      <w:r w:rsidRPr="007E1D32">
        <w:rPr>
          <w:rFonts w:ascii="Times New Roman" w:hAnsi="Times New Roman" w:cs="Times New Roman"/>
          <w:szCs w:val="21"/>
        </w:rPr>
        <w:t>为</w:t>
      </w:r>
      <w:r w:rsidRPr="007E1D32">
        <w:rPr>
          <w:rFonts w:ascii="Times New Roman" w:hAnsi="Times New Roman" w:cs="Times New Roman"/>
          <w:szCs w:val="21"/>
        </w:rPr>
        <w:t>___</w:t>
      </w:r>
      <w:r w:rsidR="006719D2" w:rsidRPr="006719D2">
        <w:rPr>
          <w:rFonts w:ascii="Times New Roman" w:hAnsi="Times New Roman" w:cs="Times New Roman" w:hint="eastAsia"/>
          <w:color w:val="FF0000"/>
          <w:szCs w:val="21"/>
        </w:rPr>
        <w:t>n</w:t>
      </w:r>
      <w:r w:rsidRPr="007E1D32">
        <w:rPr>
          <w:rFonts w:ascii="Times New Roman" w:hAnsi="Times New Roman" w:cs="Times New Roman"/>
          <w:szCs w:val="21"/>
        </w:rPr>
        <w:t>___</w:t>
      </w:r>
      <w:r w:rsidR="00517626" w:rsidRPr="007E1D32">
        <w:rPr>
          <w:rFonts w:ascii="Times New Roman" w:hAnsi="Times New Roman" w:cs="Times New Roman"/>
          <w:szCs w:val="21"/>
        </w:rPr>
        <w:t>，最少为</w:t>
      </w:r>
      <w:r w:rsidR="00517626" w:rsidRPr="007E1D32">
        <w:rPr>
          <w:rFonts w:ascii="Times New Roman" w:hAnsi="Times New Roman" w:cs="Times New Roman"/>
          <w:szCs w:val="21"/>
        </w:rPr>
        <w:t>____</w:t>
      </w:r>
      <w:r w:rsidR="006719D2" w:rsidRPr="006719D2">
        <w:rPr>
          <w:rFonts w:ascii="Times New Roman" w:hAnsi="Times New Roman" w:cs="Times New Roman" w:hint="eastAsia"/>
          <w:color w:val="FF0000"/>
          <w:szCs w:val="21"/>
        </w:rPr>
        <w:t>n</w:t>
      </w:r>
      <w:r w:rsidR="00517626" w:rsidRPr="007E1D32">
        <w:rPr>
          <w:rFonts w:ascii="Times New Roman" w:hAnsi="Times New Roman" w:cs="Times New Roman"/>
          <w:szCs w:val="21"/>
        </w:rPr>
        <w:t>___</w:t>
      </w:r>
      <w:r w:rsidR="00517626" w:rsidRPr="007E1D32">
        <w:rPr>
          <w:rFonts w:ascii="Times New Roman" w:hAnsi="Times New Roman" w:cs="Times New Roman"/>
          <w:szCs w:val="21"/>
        </w:rPr>
        <w:t>次</w:t>
      </w:r>
      <w:r w:rsidR="0027403E" w:rsidRPr="007E1D32">
        <w:rPr>
          <w:rFonts w:ascii="Times New Roman" w:hAnsi="Times New Roman" w:cs="Times New Roman"/>
          <w:szCs w:val="21"/>
        </w:rPr>
        <w:t>。</w:t>
      </w:r>
      <w:r w:rsidR="00BA37AC">
        <w:rPr>
          <w:rFonts w:ascii="Times New Roman" w:hAnsi="Times New Roman" w:cs="Times New Roman" w:hint="eastAsia"/>
          <w:szCs w:val="21"/>
        </w:rPr>
        <w:t>【</w:t>
      </w:r>
      <w:r w:rsidR="00BA37AC">
        <w:rPr>
          <w:rFonts w:ascii="Times New Roman" w:hAnsi="Times New Roman" w:cs="Times New Roman" w:hint="eastAsia"/>
          <w:szCs w:val="21"/>
        </w:rPr>
        <w:t>3</w:t>
      </w:r>
      <w:r w:rsidR="00BA37AC">
        <w:rPr>
          <w:rFonts w:ascii="Times New Roman" w:hAnsi="Times New Roman" w:cs="Times New Roman" w:hint="eastAsia"/>
          <w:szCs w:val="21"/>
        </w:rPr>
        <w:t>分】</w:t>
      </w:r>
    </w:p>
    <w:p w14:paraId="0F5D1DFA" w14:textId="77777777" w:rsidR="00C0736D" w:rsidRPr="007E1D32" w:rsidRDefault="00C46143" w:rsidP="00C0736D">
      <w:pPr>
        <w:pStyle w:val="a3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散列</w:t>
      </w:r>
      <w:r w:rsidR="00C0736D" w:rsidRPr="007E1D32">
        <w:rPr>
          <w:rFonts w:ascii="Times New Roman" w:hAnsi="Times New Roman" w:cs="Times New Roman"/>
          <w:szCs w:val="21"/>
        </w:rPr>
        <w:t>函数</w:t>
      </w:r>
      <w:r w:rsidR="00C0736D" w:rsidRPr="007E1D32">
        <w:rPr>
          <w:rFonts w:ascii="Times New Roman" w:hAnsi="Times New Roman" w:cs="Times New Roman"/>
          <w:szCs w:val="21"/>
        </w:rPr>
        <w:t>H</w:t>
      </w:r>
      <w:r w:rsidR="00C0736D" w:rsidRPr="007E1D32">
        <w:rPr>
          <w:rFonts w:ascii="Times New Roman" w:hAnsi="Times New Roman" w:cs="Times New Roman"/>
          <w:szCs w:val="21"/>
        </w:rPr>
        <w:t>（</w:t>
      </w:r>
      <w:r w:rsidR="00C0736D" w:rsidRPr="007E1D32">
        <w:rPr>
          <w:rFonts w:ascii="Times New Roman" w:hAnsi="Times New Roman" w:cs="Times New Roman"/>
          <w:szCs w:val="21"/>
        </w:rPr>
        <w:t>key</w:t>
      </w:r>
      <w:r w:rsidR="00C0736D" w:rsidRPr="007E1D32">
        <w:rPr>
          <w:rFonts w:ascii="Times New Roman" w:hAnsi="Times New Roman" w:cs="Times New Roman"/>
          <w:szCs w:val="21"/>
        </w:rPr>
        <w:t>）</w:t>
      </w:r>
      <w:r w:rsidR="00C0736D" w:rsidRPr="007E1D32">
        <w:rPr>
          <w:rFonts w:ascii="Times New Roman" w:hAnsi="Times New Roman" w:cs="Times New Roman"/>
          <w:szCs w:val="21"/>
        </w:rPr>
        <w:t>=</w:t>
      </w:r>
      <w:proofErr w:type="spellStart"/>
      <w:r w:rsidR="00C0736D" w:rsidRPr="007E1D32">
        <w:rPr>
          <w:rFonts w:ascii="Times New Roman" w:hAnsi="Times New Roman" w:cs="Times New Roman"/>
          <w:szCs w:val="21"/>
        </w:rPr>
        <w:t>key%p</w:t>
      </w:r>
      <w:proofErr w:type="spellEnd"/>
      <w:r w:rsidR="00C0736D" w:rsidRPr="007E1D32">
        <w:rPr>
          <w:rFonts w:ascii="Times New Roman" w:hAnsi="Times New Roman" w:cs="Times New Roman"/>
          <w:szCs w:val="21"/>
        </w:rPr>
        <w:t>中，</w:t>
      </w:r>
      <w:r w:rsidR="00C0736D" w:rsidRPr="007E1D32">
        <w:rPr>
          <w:rFonts w:ascii="Times New Roman" w:hAnsi="Times New Roman" w:cs="Times New Roman"/>
          <w:szCs w:val="21"/>
        </w:rPr>
        <w:t>p</w:t>
      </w:r>
      <w:r w:rsidR="00C0736D" w:rsidRPr="007E1D32">
        <w:rPr>
          <w:rFonts w:ascii="Times New Roman" w:hAnsi="Times New Roman" w:cs="Times New Roman"/>
          <w:szCs w:val="21"/>
        </w:rPr>
        <w:t>值最好取</w:t>
      </w:r>
      <w:r w:rsidR="00C0736D" w:rsidRPr="007E1D32">
        <w:rPr>
          <w:rFonts w:ascii="Times New Roman" w:hAnsi="Times New Roman" w:cs="Times New Roman"/>
          <w:szCs w:val="21"/>
        </w:rPr>
        <w:t>___</w:t>
      </w:r>
      <w:r w:rsidR="006719D2" w:rsidRPr="006719D2">
        <w:rPr>
          <w:rFonts w:ascii="Times New Roman" w:hAnsi="Times New Roman" w:cs="Times New Roman" w:hint="eastAsia"/>
          <w:color w:val="FF0000"/>
          <w:szCs w:val="21"/>
        </w:rPr>
        <w:t>质数（</w:t>
      </w:r>
      <w:r w:rsidR="006719D2">
        <w:rPr>
          <w:rFonts w:ascii="Times New Roman" w:hAnsi="Times New Roman" w:cs="Times New Roman" w:hint="eastAsia"/>
          <w:color w:val="FF0000"/>
          <w:szCs w:val="21"/>
        </w:rPr>
        <w:t>或</w:t>
      </w:r>
      <w:r w:rsidR="006719D2" w:rsidRPr="006719D2">
        <w:rPr>
          <w:rFonts w:ascii="Times New Roman" w:hAnsi="Times New Roman" w:cs="Times New Roman" w:hint="eastAsia"/>
          <w:color w:val="FF0000"/>
          <w:szCs w:val="21"/>
        </w:rPr>
        <w:t>素数</w:t>
      </w:r>
      <w:r w:rsidR="006719D2">
        <w:rPr>
          <w:rFonts w:ascii="Times New Roman" w:hAnsi="Times New Roman" w:cs="Times New Roman" w:hint="eastAsia"/>
          <w:szCs w:val="21"/>
        </w:rPr>
        <w:t>）</w:t>
      </w:r>
      <w:r w:rsidR="00C0736D" w:rsidRPr="007E1D32">
        <w:rPr>
          <w:rFonts w:ascii="Times New Roman" w:hAnsi="Times New Roman" w:cs="Times New Roman"/>
          <w:szCs w:val="21"/>
        </w:rPr>
        <w:t>___</w:t>
      </w:r>
      <w:r w:rsidR="0027403E" w:rsidRPr="007E1D32">
        <w:rPr>
          <w:rFonts w:ascii="Times New Roman" w:hAnsi="Times New Roman" w:cs="Times New Roman"/>
          <w:szCs w:val="21"/>
        </w:rPr>
        <w:t>。</w:t>
      </w:r>
      <w:r w:rsidR="00BA37AC">
        <w:rPr>
          <w:rFonts w:ascii="Times New Roman" w:hAnsi="Times New Roman" w:cs="Times New Roman" w:hint="eastAsia"/>
          <w:szCs w:val="21"/>
        </w:rPr>
        <w:t>【</w:t>
      </w:r>
      <w:r w:rsidR="00BA37AC">
        <w:rPr>
          <w:rFonts w:ascii="Times New Roman" w:hAnsi="Times New Roman" w:cs="Times New Roman" w:hint="eastAsia"/>
          <w:szCs w:val="21"/>
        </w:rPr>
        <w:t>1</w:t>
      </w:r>
      <w:r w:rsidR="00BA37AC">
        <w:rPr>
          <w:rFonts w:ascii="Times New Roman" w:hAnsi="Times New Roman" w:cs="Times New Roman" w:hint="eastAsia"/>
          <w:szCs w:val="21"/>
        </w:rPr>
        <w:t>分】</w:t>
      </w:r>
    </w:p>
    <w:p w14:paraId="0253CA61" w14:textId="77777777" w:rsidR="00C0736D" w:rsidRPr="007E1D32" w:rsidRDefault="00A37AFF" w:rsidP="00C0736D">
      <w:pPr>
        <w:pStyle w:val="a3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</w:rPr>
        <w:t>对于下图</w:t>
      </w:r>
      <w:r>
        <w:rPr>
          <w:rFonts w:ascii="Times New Roman" w:hAnsi="Times New Roman" w:cs="Times New Roman" w:hint="eastAsia"/>
        </w:rPr>
        <w:t>邻接表</w:t>
      </w:r>
      <w:r>
        <w:rPr>
          <w:rFonts w:ascii="Times New Roman" w:hAnsi="Times New Roman" w:cs="Times New Roman"/>
        </w:rPr>
        <w:t>所对应的</w:t>
      </w:r>
      <w:r w:rsidRPr="007E1D32">
        <w:rPr>
          <w:rFonts w:ascii="Times New Roman" w:hAnsi="Times New Roman" w:cs="Times New Roman"/>
        </w:rPr>
        <w:t>有向图</w:t>
      </w:r>
      <w:r w:rsidR="00C0736D" w:rsidRPr="007E1D32">
        <w:rPr>
          <w:rFonts w:ascii="Times New Roman" w:hAnsi="Times New Roman" w:cs="Times New Roman"/>
        </w:rPr>
        <w:t>，试写出：</w:t>
      </w:r>
      <w:r w:rsidR="00BA37AC">
        <w:rPr>
          <w:rFonts w:ascii="Times New Roman" w:hAnsi="Times New Roman" w:cs="Times New Roman" w:hint="eastAsia"/>
        </w:rPr>
        <w:t>【</w:t>
      </w:r>
      <w:r w:rsidR="00BA37AC">
        <w:rPr>
          <w:rFonts w:ascii="Times New Roman" w:hAnsi="Times New Roman" w:cs="Times New Roman" w:hint="eastAsia"/>
        </w:rPr>
        <w:t>2</w:t>
      </w:r>
      <w:r w:rsidR="00BA37AC">
        <w:rPr>
          <w:rFonts w:ascii="Times New Roman" w:hAnsi="Times New Roman" w:cs="Times New Roman" w:hint="eastAsia"/>
        </w:rPr>
        <w:t>分】</w:t>
      </w:r>
    </w:p>
    <w:p w14:paraId="63879472" w14:textId="77777777" w:rsidR="00C0736D" w:rsidRPr="007E1D32" w:rsidRDefault="00C0736D" w:rsidP="00C0736D">
      <w:pPr>
        <w:spacing w:line="300" w:lineRule="atLeast"/>
        <w:ind w:left="420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 xml:space="preserve">(1) </w:t>
      </w:r>
      <w:r w:rsidRPr="007E1D32">
        <w:rPr>
          <w:rFonts w:ascii="Times New Roman" w:hAnsi="Times New Roman" w:cs="Times New Roman"/>
        </w:rPr>
        <w:t>从顶点</w:t>
      </w:r>
      <w:r w:rsidRPr="007E1D32">
        <w:rPr>
          <w:rFonts w:ascii="宋体" w:eastAsia="宋体" w:hAnsi="宋体" w:cs="宋体" w:hint="eastAsia"/>
        </w:rPr>
        <w:t>①</w:t>
      </w:r>
      <w:r w:rsidRPr="007E1D32">
        <w:rPr>
          <w:rFonts w:ascii="Times New Roman" w:hAnsi="Times New Roman" w:cs="Times New Roman"/>
        </w:rPr>
        <w:t>出发进行深度优先</w:t>
      </w:r>
      <w:r w:rsidR="006D497E" w:rsidRPr="007E1D32">
        <w:rPr>
          <w:rFonts w:ascii="Times New Roman" w:hAnsi="Times New Roman" w:cs="Times New Roman"/>
        </w:rPr>
        <w:t>遍历</w:t>
      </w:r>
      <w:r w:rsidRPr="007E1D32">
        <w:rPr>
          <w:rFonts w:ascii="Times New Roman" w:hAnsi="Times New Roman" w:cs="Times New Roman"/>
        </w:rPr>
        <w:t>结</w:t>
      </w:r>
      <w:r w:rsidR="006D497E" w:rsidRPr="007E1D32">
        <w:rPr>
          <w:rFonts w:ascii="Times New Roman" w:hAnsi="Times New Roman" w:cs="Times New Roman"/>
        </w:rPr>
        <w:t>果</w:t>
      </w:r>
      <w:r w:rsidRPr="007E1D32">
        <w:rPr>
          <w:rFonts w:ascii="Times New Roman" w:hAnsi="Times New Roman" w:cs="Times New Roman"/>
        </w:rPr>
        <w:t>__</w:t>
      </w:r>
      <w:r w:rsidR="00BA37AC" w:rsidRPr="00BA37AC">
        <w:rPr>
          <w:rFonts w:ascii="Times New Roman" w:hAnsi="Times New Roman" w:cs="Times New Roman" w:hint="eastAsia"/>
          <w:color w:val="FF0000"/>
        </w:rPr>
        <w:t>1, 2, 3, 4, 5</w:t>
      </w:r>
      <w:r w:rsidRPr="007E1D32">
        <w:rPr>
          <w:rFonts w:ascii="Times New Roman" w:hAnsi="Times New Roman" w:cs="Times New Roman"/>
        </w:rPr>
        <w:t>__</w:t>
      </w:r>
      <w:r w:rsidRPr="007E1D32">
        <w:rPr>
          <w:rFonts w:ascii="Times New Roman" w:hAnsi="Times New Roman" w:cs="Times New Roman"/>
        </w:rPr>
        <w:t>；</w:t>
      </w:r>
    </w:p>
    <w:p w14:paraId="6356D5DF" w14:textId="77777777" w:rsidR="00C0736D" w:rsidRPr="007E1D32" w:rsidRDefault="00C0736D" w:rsidP="00C0736D">
      <w:pPr>
        <w:spacing w:line="300" w:lineRule="atLeast"/>
        <w:ind w:left="420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 xml:space="preserve">(2) </w:t>
      </w:r>
      <w:r w:rsidR="006D497E" w:rsidRPr="007E1D32">
        <w:rPr>
          <w:rFonts w:ascii="Times New Roman" w:hAnsi="Times New Roman" w:cs="Times New Roman"/>
        </w:rPr>
        <w:t>从顶点</w:t>
      </w:r>
      <w:r w:rsidR="0023514F" w:rsidRPr="007E1D32">
        <w:rPr>
          <w:rFonts w:ascii="宋体" w:eastAsia="宋体" w:hAnsi="宋体" w:cs="宋体" w:hint="eastAsia"/>
        </w:rPr>
        <w:t>①</w:t>
      </w:r>
      <w:r w:rsidR="006D497E" w:rsidRPr="007E1D32">
        <w:rPr>
          <w:rFonts w:ascii="Times New Roman" w:hAnsi="Times New Roman" w:cs="Times New Roman"/>
        </w:rPr>
        <w:t>出发进行广度优先遍历结果</w:t>
      </w:r>
      <w:r w:rsidR="006D497E" w:rsidRPr="007E1D32">
        <w:rPr>
          <w:rFonts w:ascii="Times New Roman" w:hAnsi="Times New Roman" w:cs="Times New Roman"/>
        </w:rPr>
        <w:t>__</w:t>
      </w:r>
      <w:r w:rsidR="00BA37AC" w:rsidRPr="00BA37AC">
        <w:rPr>
          <w:rFonts w:ascii="Times New Roman" w:hAnsi="Times New Roman" w:cs="Times New Roman" w:hint="eastAsia"/>
          <w:color w:val="FF0000"/>
        </w:rPr>
        <w:t xml:space="preserve">1, 2, 3, 4, 5 </w:t>
      </w:r>
      <w:r w:rsidR="006D497E" w:rsidRPr="007E1D32">
        <w:rPr>
          <w:rFonts w:ascii="Times New Roman" w:hAnsi="Times New Roman" w:cs="Times New Roman"/>
        </w:rPr>
        <w:t>_</w:t>
      </w:r>
      <w:r w:rsidRPr="007E1D32">
        <w:rPr>
          <w:rFonts w:ascii="Times New Roman" w:hAnsi="Times New Roman" w:cs="Times New Roman"/>
        </w:rPr>
        <w:t>；</w:t>
      </w:r>
      <w:r w:rsidRPr="007E1D32">
        <w:rPr>
          <w:rFonts w:ascii="Times New Roman" w:hAnsi="Times New Roman" w:cs="Times New Roman"/>
        </w:rPr>
        <w:t xml:space="preserve"> </w:t>
      </w:r>
    </w:p>
    <w:p w14:paraId="1557B18B" w14:textId="77777777" w:rsidR="0027403E" w:rsidRPr="007E1D32" w:rsidRDefault="006719D2" w:rsidP="0027403E">
      <w:pPr>
        <w:pStyle w:val="a3"/>
        <w:ind w:leftChars="-171" w:left="-359" w:firstLineChars="0" w:firstLine="61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DDC5E2E" wp14:editId="4A15E347">
            <wp:extent cx="3124200" cy="1446122"/>
            <wp:effectExtent l="0" t="0" r="0" b="1905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477" cy="145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42D9B1" w14:textId="77777777" w:rsidR="006D497E" w:rsidRPr="007F6B67" w:rsidRDefault="00777FE0" w:rsidP="007F6B67">
      <w:pPr>
        <w:pStyle w:val="a3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F6B67"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图中</w:t>
      </w:r>
      <w:r w:rsidRPr="007F6B67">
        <w:rPr>
          <w:rFonts w:ascii="Times New Roman" w:hAnsi="Times New Roman" w:cs="Times New Roman" w:hint="eastAsia"/>
        </w:rPr>
        <w:t>各</w:t>
      </w:r>
      <w:r>
        <w:rPr>
          <w:rFonts w:ascii="Times New Roman" w:hAnsi="Times New Roman" w:cs="Times New Roman" w:hint="eastAsia"/>
        </w:rPr>
        <w:t>条</w:t>
      </w:r>
      <w:r w:rsidRPr="007F6B67">
        <w:rPr>
          <w:rFonts w:ascii="Times New Roman" w:hAnsi="Times New Roman" w:cs="Times New Roman" w:hint="eastAsia"/>
        </w:rPr>
        <w:t>边上的权值</w:t>
      </w:r>
      <w:r>
        <w:rPr>
          <w:rFonts w:ascii="Times New Roman" w:hAnsi="Times New Roman" w:cs="Times New Roman" w:hint="eastAsia"/>
        </w:rPr>
        <w:t xml:space="preserve"> __</w:t>
      </w:r>
      <w:r>
        <w:rPr>
          <w:rFonts w:ascii="Times New Roman" w:hAnsi="Times New Roman" w:cs="Times New Roman" w:hint="eastAsia"/>
        </w:rPr>
        <w:t>都相等</w:t>
      </w:r>
      <w:r>
        <w:rPr>
          <w:rFonts w:ascii="Times New Roman" w:hAnsi="Times New Roman" w:cs="Times New Roman" w:hint="eastAsia"/>
        </w:rPr>
        <w:t xml:space="preserve">__ </w:t>
      </w:r>
      <w:r w:rsidRPr="007F6B67">
        <w:rPr>
          <w:rFonts w:ascii="Times New Roman" w:hAnsi="Times New Roman" w:cs="Times New Roman" w:hint="eastAsia"/>
        </w:rPr>
        <w:t>时，宽度优先搜索算法可用来解决单源最短路径问题？</w:t>
      </w:r>
      <w:r w:rsidR="0040773D" w:rsidRPr="007F6B67">
        <w:rPr>
          <w:rFonts w:ascii="Times New Roman" w:hAnsi="Times New Roman" w:cs="Times New Roman" w:hint="eastAsia"/>
        </w:rPr>
        <w:t>【</w:t>
      </w:r>
      <w:r w:rsidR="0040773D" w:rsidRPr="007F6B67">
        <w:rPr>
          <w:rFonts w:ascii="Times New Roman" w:hAnsi="Times New Roman" w:cs="Times New Roman"/>
        </w:rPr>
        <w:t>2</w:t>
      </w:r>
      <w:r w:rsidR="0040773D" w:rsidRPr="007F6B67">
        <w:rPr>
          <w:rFonts w:ascii="Times New Roman" w:hAnsi="Times New Roman" w:cs="Times New Roman" w:hint="eastAsia"/>
        </w:rPr>
        <w:t>分】</w:t>
      </w:r>
    </w:p>
    <w:p w14:paraId="7FA63DFA" w14:textId="75D32F0D" w:rsidR="0027403E" w:rsidRPr="007E1D32" w:rsidRDefault="007E1D32" w:rsidP="0027403E">
      <w:pPr>
        <w:pStyle w:val="a3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</w:rPr>
        <w:t>一棵有</w:t>
      </w:r>
      <w:r w:rsidRPr="007E1D32">
        <w:rPr>
          <w:rFonts w:ascii="Times New Roman" w:hAnsi="Times New Roman" w:cs="Times New Roman"/>
        </w:rPr>
        <w:t>n</w:t>
      </w:r>
      <w:proofErr w:type="gramStart"/>
      <w:r w:rsidRPr="007E1D32">
        <w:rPr>
          <w:rFonts w:ascii="Times New Roman" w:hAnsi="Times New Roman" w:cs="Times New Roman"/>
        </w:rPr>
        <w:t>个</w:t>
      </w:r>
      <w:proofErr w:type="gramEnd"/>
      <w:r w:rsidRPr="007E1D32">
        <w:rPr>
          <w:rFonts w:ascii="Times New Roman" w:hAnsi="Times New Roman" w:cs="Times New Roman"/>
        </w:rPr>
        <w:t>结点的满二叉树有</w:t>
      </w:r>
      <w:r w:rsidRPr="00735EB6">
        <w:rPr>
          <w:rFonts w:ascii="Times New Roman" w:hAnsi="Times New Roman" w:cs="Times New Roman"/>
          <w:color w:val="FF0000"/>
          <w:u w:val="single"/>
        </w:rPr>
        <w:t>_</w:t>
      </w:r>
      <w:r w:rsidR="00735EB6" w:rsidRPr="00735EB6">
        <w:rPr>
          <w:rFonts w:ascii="Times New Roman" w:hAnsi="Times New Roman" w:cs="Times New Roman" w:hint="eastAsia"/>
          <w:color w:val="FF0000"/>
          <w:u w:val="single"/>
        </w:rPr>
        <w:t>0</w:t>
      </w:r>
      <w:r w:rsidRPr="00735EB6">
        <w:rPr>
          <w:rFonts w:ascii="Times New Roman" w:hAnsi="Times New Roman" w:cs="Times New Roman"/>
          <w:color w:val="FF0000"/>
          <w:u w:val="single"/>
        </w:rPr>
        <w:t>_</w:t>
      </w:r>
      <w:proofErr w:type="gramStart"/>
      <w:r w:rsidRPr="007E1D32">
        <w:rPr>
          <w:rFonts w:ascii="Times New Roman" w:hAnsi="Times New Roman" w:cs="Times New Roman"/>
        </w:rPr>
        <w:t>个</w:t>
      </w:r>
      <w:proofErr w:type="gramEnd"/>
      <w:r w:rsidRPr="007E1D32">
        <w:rPr>
          <w:rFonts w:ascii="Times New Roman" w:hAnsi="Times New Roman" w:cs="Times New Roman"/>
        </w:rPr>
        <w:t>度为</w:t>
      </w:r>
      <w:r w:rsidRPr="007E1D32">
        <w:rPr>
          <w:rFonts w:ascii="Times New Roman" w:hAnsi="Times New Roman" w:cs="Times New Roman"/>
        </w:rPr>
        <w:t>1</w:t>
      </w:r>
      <w:r w:rsidRPr="007E1D32">
        <w:rPr>
          <w:rFonts w:ascii="Times New Roman" w:hAnsi="Times New Roman" w:cs="Times New Roman"/>
        </w:rPr>
        <w:t>的结点、有</w:t>
      </w:r>
      <w:r w:rsidRPr="00EC05C3">
        <w:rPr>
          <w:rFonts w:ascii="Times New Roman" w:hAnsi="Times New Roman" w:cs="Times New Roman"/>
          <w:color w:val="FF0000"/>
          <w:u w:val="single"/>
        </w:rPr>
        <w:t>_</w:t>
      </w:r>
      <w:r w:rsidR="00EC05C3" w:rsidRPr="00EC05C3">
        <w:rPr>
          <w:rFonts w:ascii="Times New Roman" w:hAnsi="Times New Roman" w:cs="Times New Roman" w:hint="eastAsia"/>
          <w:color w:val="FF0000"/>
          <w:u w:val="single"/>
        </w:rPr>
        <w:t>(n-1)/2</w:t>
      </w:r>
      <w:r w:rsidRPr="007E1D32">
        <w:rPr>
          <w:rFonts w:ascii="Times New Roman" w:hAnsi="Times New Roman" w:cs="Times New Roman"/>
        </w:rPr>
        <w:t>个分支</w:t>
      </w:r>
      <w:r w:rsidRPr="007E1D32">
        <w:rPr>
          <w:rFonts w:ascii="Times New Roman" w:hAnsi="Times New Roman" w:cs="Times New Roman"/>
        </w:rPr>
        <w:t xml:space="preserve"> </w:t>
      </w:r>
      <w:r w:rsidR="0040773D">
        <w:rPr>
          <w:rFonts w:ascii="Times New Roman" w:hAnsi="Times New Roman" w:cs="Times New Roman"/>
        </w:rPr>
        <w:t>（非终端）结点</w:t>
      </w:r>
      <w:r w:rsidR="0040773D">
        <w:rPr>
          <w:rFonts w:ascii="Times New Roman" w:hAnsi="Times New Roman" w:cs="Times New Roman" w:hint="eastAsia"/>
        </w:rPr>
        <w:t>；</w:t>
      </w:r>
      <w:proofErr w:type="gramStart"/>
      <w:r w:rsidRPr="007E1D32">
        <w:rPr>
          <w:rFonts w:ascii="Times New Roman" w:hAnsi="Times New Roman" w:cs="Times New Roman"/>
        </w:rPr>
        <w:t>该满二叉树</w:t>
      </w:r>
      <w:proofErr w:type="gramEnd"/>
      <w:r w:rsidRPr="007E1D32">
        <w:rPr>
          <w:rFonts w:ascii="Times New Roman" w:hAnsi="Times New Roman" w:cs="Times New Roman"/>
        </w:rPr>
        <w:t>的深度</w:t>
      </w:r>
      <w:r w:rsidR="00EC05C3">
        <w:rPr>
          <w:rFonts w:ascii="Times New Roman" w:hAnsi="Times New Roman" w:cs="Times New Roman" w:hint="eastAsia"/>
        </w:rPr>
        <w:t>最大</w:t>
      </w:r>
      <w:r w:rsidRPr="007E1D32">
        <w:rPr>
          <w:rFonts w:ascii="Times New Roman" w:hAnsi="Times New Roman" w:cs="Times New Roman"/>
        </w:rPr>
        <w:t>为</w:t>
      </w:r>
      <w:r w:rsidRPr="007E1D32">
        <w:rPr>
          <w:rFonts w:ascii="Times New Roman" w:hAnsi="Times New Roman" w:cs="Times New Roman"/>
          <w:u w:val="single"/>
        </w:rPr>
        <w:t>___</w:t>
      </w:r>
      <w:ins w:id="1" w:author="Ming Zhang" w:date="2014-06-03T09:15:00Z">
        <w:r w:rsidR="00D535E8" w:rsidRPr="004C7628">
          <w:rPr>
            <w:color w:val="FF0000"/>
          </w:rPr>
          <w:t>(n-1)/2</w:t>
        </w:r>
        <w:r w:rsidR="00D535E8" w:rsidRPr="00EC05C3" w:rsidDel="00D535E8">
          <w:rPr>
            <w:rFonts w:ascii="Times New Roman" w:hAnsi="Times New Roman" w:cs="Times New Roman" w:hint="eastAsia"/>
            <w:color w:val="FF0000"/>
            <w:u w:val="single"/>
          </w:rPr>
          <w:t xml:space="preserve"> </w:t>
        </w:r>
      </w:ins>
      <w:r w:rsidR="00EC05C3">
        <w:rPr>
          <w:rFonts w:ascii="Times New Roman" w:hAnsi="Times New Roman" w:cs="Times New Roman" w:hint="eastAsia"/>
          <w:u w:val="single"/>
        </w:rPr>
        <w:t>__</w:t>
      </w:r>
      <w:r w:rsidR="00EC05C3" w:rsidRPr="00EC05C3">
        <w:rPr>
          <w:rFonts w:ascii="Times New Roman" w:hAnsi="Times New Roman" w:cs="Times New Roman" w:hint="eastAsia"/>
        </w:rPr>
        <w:t>,</w:t>
      </w:r>
      <w:r w:rsidR="00EC05C3">
        <w:rPr>
          <w:rFonts w:ascii="Times New Roman" w:hAnsi="Times New Roman" w:cs="Times New Roman" w:hint="eastAsia"/>
        </w:rPr>
        <w:t xml:space="preserve"> </w:t>
      </w:r>
      <w:r w:rsidR="00EC05C3">
        <w:rPr>
          <w:rFonts w:ascii="Times New Roman" w:hAnsi="Times New Roman" w:cs="Times New Roman" w:hint="eastAsia"/>
        </w:rPr>
        <w:t>最小为</w:t>
      </w:r>
      <w:r w:rsidR="00EC05C3">
        <w:rPr>
          <w:rFonts w:ascii="Times New Roman" w:hAnsi="Times New Roman" w:cs="Times New Roman" w:hint="eastAsia"/>
        </w:rPr>
        <w:t xml:space="preserve"> </w:t>
      </w:r>
      <w:proofErr w:type="spellStart"/>
      <w:r w:rsidR="00EC05C3" w:rsidRPr="00EC05C3">
        <w:rPr>
          <w:rFonts w:ascii="Times New Roman" w:hAnsi="Times New Roman" w:cs="Times New Roman" w:hint="eastAsia"/>
          <w:color w:val="FF0000"/>
        </w:rPr>
        <w:t>int</w:t>
      </w:r>
      <w:proofErr w:type="spellEnd"/>
      <w:r w:rsidR="00EC05C3" w:rsidRPr="00EC05C3">
        <w:rPr>
          <w:rFonts w:ascii="Times New Roman" w:hAnsi="Times New Roman" w:cs="Times New Roman" w:hint="eastAsia"/>
          <w:color w:val="FF0000"/>
        </w:rPr>
        <w:t>(log</w:t>
      </w:r>
      <w:r w:rsidR="00EC05C3" w:rsidRPr="00EC05C3">
        <w:rPr>
          <w:rFonts w:ascii="Times New Roman" w:hAnsi="Times New Roman" w:cs="Times New Roman" w:hint="eastAsia"/>
          <w:color w:val="FF0000"/>
          <w:vertAlign w:val="subscript"/>
        </w:rPr>
        <w:t>2</w:t>
      </w:r>
      <w:r w:rsidR="00EC05C3" w:rsidRPr="00EC05C3">
        <w:rPr>
          <w:rFonts w:ascii="Times New Roman" w:hAnsi="Times New Roman" w:cs="Times New Roman" w:hint="eastAsia"/>
          <w:color w:val="FF0000"/>
        </w:rPr>
        <w:t>n)</w:t>
      </w:r>
      <w:r w:rsidR="00EC05C3" w:rsidRPr="00EC05C3">
        <w:rPr>
          <w:rFonts w:ascii="Times New Roman" w:hAnsi="Times New Roman" w:cs="Times New Roman" w:hint="eastAsia"/>
          <w:color w:val="FF0000"/>
        </w:rPr>
        <w:t>或</w:t>
      </w:r>
      <w:r w:rsidR="00EC05C3" w:rsidRPr="00EC05C3">
        <w:rPr>
          <w:rFonts w:ascii="宋体" w:hAnsi="宋体"/>
          <w:color w:val="FF0000"/>
          <w:szCs w:val="21"/>
        </w:rPr>
        <w:sym w:font="Symbol" w:char="00EB"/>
      </w:r>
      <w:r w:rsidR="00EC05C3" w:rsidRPr="00EC05C3">
        <w:rPr>
          <w:rFonts w:ascii="宋体" w:hAnsi="宋体" w:hint="eastAsia"/>
          <w:color w:val="FF0000"/>
          <w:szCs w:val="21"/>
        </w:rPr>
        <w:t>log</w:t>
      </w:r>
      <w:r w:rsidR="00EC05C3" w:rsidRPr="00EC05C3">
        <w:rPr>
          <w:rFonts w:ascii="宋体" w:hAnsi="宋体" w:hint="eastAsia"/>
          <w:color w:val="FF0000"/>
          <w:szCs w:val="21"/>
          <w:vertAlign w:val="subscript"/>
        </w:rPr>
        <w:t>2</w:t>
      </w:r>
      <w:r w:rsidR="00EC05C3" w:rsidRPr="00EC05C3">
        <w:rPr>
          <w:rFonts w:ascii="宋体" w:hAnsi="宋体" w:hint="eastAsia"/>
          <w:color w:val="FF0000"/>
          <w:szCs w:val="21"/>
        </w:rPr>
        <w:t>n</w:t>
      </w:r>
      <w:r w:rsidR="00EC05C3" w:rsidRPr="00EC05C3">
        <w:rPr>
          <w:rFonts w:ascii="宋体" w:hAnsi="宋体"/>
          <w:color w:val="FF0000"/>
          <w:szCs w:val="21"/>
        </w:rPr>
        <w:sym w:font="Symbol" w:char="00FB"/>
      </w:r>
      <w:r w:rsidR="00C46143" w:rsidRPr="00C46143">
        <w:rPr>
          <w:rFonts w:ascii="Times New Roman" w:hAnsi="Times New Roman" w:cs="Times New Roman" w:hint="eastAsia"/>
        </w:rPr>
        <w:t>。</w:t>
      </w:r>
      <w:r w:rsidR="00C46143">
        <w:rPr>
          <w:rFonts w:ascii="Times New Roman" w:hAnsi="Times New Roman" w:cs="Times New Roman" w:hint="eastAsia"/>
        </w:rPr>
        <w:t>（独根树深度为</w:t>
      </w:r>
      <w:r w:rsidR="00C46143">
        <w:rPr>
          <w:rFonts w:ascii="Times New Roman" w:hAnsi="Times New Roman" w:cs="Times New Roman" w:hint="eastAsia"/>
        </w:rPr>
        <w:t>0</w:t>
      </w:r>
      <w:r w:rsidR="00C46143">
        <w:rPr>
          <w:rFonts w:ascii="Times New Roman" w:hAnsi="Times New Roman" w:cs="Times New Roman" w:hint="eastAsia"/>
        </w:rPr>
        <w:t>）</w:t>
      </w:r>
      <w:r w:rsidR="0040773D">
        <w:rPr>
          <w:rFonts w:ascii="Times New Roman" w:hAnsi="Times New Roman" w:cs="Times New Roman" w:hint="eastAsia"/>
        </w:rPr>
        <w:t>【</w:t>
      </w:r>
      <w:r w:rsidR="0040773D">
        <w:rPr>
          <w:rFonts w:ascii="Times New Roman" w:hAnsi="Times New Roman" w:cs="Times New Roman" w:hint="eastAsia"/>
        </w:rPr>
        <w:t>4</w:t>
      </w:r>
      <w:r w:rsidR="0040773D">
        <w:rPr>
          <w:rFonts w:ascii="Times New Roman" w:hAnsi="Times New Roman" w:cs="Times New Roman" w:hint="eastAsia"/>
        </w:rPr>
        <w:t>分】</w:t>
      </w:r>
    </w:p>
    <w:p w14:paraId="27A4A87E" w14:textId="77777777" w:rsidR="00013CDD" w:rsidRPr="007E1D32" w:rsidRDefault="00013CDD" w:rsidP="00013CDD">
      <w:pPr>
        <w:pStyle w:val="a3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color w:val="000000"/>
          <w:szCs w:val="21"/>
        </w:rPr>
        <w:t>对于给定的</w:t>
      </w:r>
      <w:r w:rsidRPr="007E1D32">
        <w:rPr>
          <w:rFonts w:ascii="Times New Roman" w:hAnsi="Times New Roman" w:cs="Times New Roman"/>
          <w:color w:val="000000"/>
          <w:szCs w:val="21"/>
        </w:rPr>
        <w:t>n</w:t>
      </w:r>
      <w:proofErr w:type="gramStart"/>
      <w:r w:rsidRPr="007E1D32">
        <w:rPr>
          <w:rFonts w:ascii="Times New Roman" w:hAnsi="Times New Roman" w:cs="Times New Roman"/>
          <w:color w:val="000000"/>
          <w:szCs w:val="21"/>
        </w:rPr>
        <w:t>个</w:t>
      </w:r>
      <w:proofErr w:type="gramEnd"/>
      <w:r w:rsidRPr="007E1D32">
        <w:rPr>
          <w:rFonts w:ascii="Times New Roman" w:hAnsi="Times New Roman" w:cs="Times New Roman"/>
          <w:color w:val="000000"/>
          <w:szCs w:val="21"/>
        </w:rPr>
        <w:t>元素</w:t>
      </w:r>
      <w:r w:rsidRPr="007E1D32">
        <w:rPr>
          <w:rFonts w:ascii="Times New Roman" w:hAnsi="Times New Roman" w:cs="Times New Roman"/>
          <w:color w:val="000000"/>
          <w:szCs w:val="21"/>
        </w:rPr>
        <w:t>,</w:t>
      </w:r>
      <w:r w:rsidRPr="007E1D32">
        <w:rPr>
          <w:rFonts w:ascii="Times New Roman" w:hAnsi="Times New Roman" w:cs="Times New Roman"/>
          <w:color w:val="000000"/>
          <w:szCs w:val="21"/>
        </w:rPr>
        <w:t>可以构造出的逻辑结构有</w:t>
      </w:r>
      <w:r w:rsidR="00517626" w:rsidRPr="007E1D32">
        <w:rPr>
          <w:rFonts w:ascii="Times New Roman" w:hAnsi="Times New Roman" w:cs="Times New Roman"/>
          <w:szCs w:val="21"/>
          <w:u w:val="single"/>
        </w:rPr>
        <w:t xml:space="preserve">  </w:t>
      </w:r>
      <w:r w:rsidR="0040773D" w:rsidRPr="0040773D">
        <w:rPr>
          <w:rFonts w:ascii="Times New Roman" w:hAnsi="Times New Roman" w:cs="Times New Roman" w:hint="eastAsia"/>
          <w:color w:val="FF0000"/>
          <w:szCs w:val="21"/>
          <w:u w:val="single"/>
        </w:rPr>
        <w:t>线性结构</w:t>
      </w:r>
      <w:r w:rsidR="00517626" w:rsidRPr="007E1D32">
        <w:rPr>
          <w:rFonts w:ascii="Times New Roman" w:hAnsi="Times New Roman" w:cs="Times New Roman"/>
          <w:szCs w:val="21"/>
          <w:u w:val="single"/>
        </w:rPr>
        <w:t xml:space="preserve">     </w:t>
      </w:r>
      <w:r w:rsidRPr="007E1D32">
        <w:rPr>
          <w:rFonts w:ascii="Times New Roman" w:hAnsi="Times New Roman" w:cs="Times New Roman"/>
          <w:color w:val="000000"/>
          <w:szCs w:val="21"/>
        </w:rPr>
        <w:t>，</w:t>
      </w:r>
      <w:r w:rsidRPr="007E1D32">
        <w:rPr>
          <w:rFonts w:ascii="Times New Roman" w:hAnsi="Times New Roman" w:cs="Times New Roman"/>
          <w:szCs w:val="21"/>
          <w:u w:val="single"/>
        </w:rPr>
        <w:t xml:space="preserve"> </w:t>
      </w:r>
      <w:r w:rsidR="00517626" w:rsidRPr="007E1D32">
        <w:rPr>
          <w:rFonts w:ascii="Times New Roman" w:hAnsi="Times New Roman" w:cs="Times New Roman"/>
          <w:szCs w:val="21"/>
          <w:u w:val="single"/>
        </w:rPr>
        <w:t xml:space="preserve"> </w:t>
      </w:r>
      <w:r w:rsidR="0040773D" w:rsidRPr="0040773D">
        <w:rPr>
          <w:rFonts w:ascii="Times New Roman" w:hAnsi="Times New Roman" w:cs="Times New Roman" w:hint="eastAsia"/>
          <w:color w:val="FF0000"/>
          <w:szCs w:val="21"/>
          <w:u w:val="single"/>
        </w:rPr>
        <w:t>树形结构</w:t>
      </w:r>
      <w:r w:rsidRPr="007E1D32">
        <w:rPr>
          <w:rFonts w:ascii="Times New Roman" w:hAnsi="Times New Roman" w:cs="Times New Roman"/>
          <w:szCs w:val="21"/>
          <w:u w:val="single"/>
        </w:rPr>
        <w:t xml:space="preserve"> </w:t>
      </w:r>
      <w:r w:rsidRPr="007E1D32">
        <w:rPr>
          <w:rFonts w:ascii="Times New Roman" w:hAnsi="Times New Roman" w:cs="Times New Roman"/>
          <w:color w:val="000000"/>
          <w:szCs w:val="21"/>
        </w:rPr>
        <w:t>，</w:t>
      </w:r>
      <w:r w:rsidRPr="007E1D32">
        <w:rPr>
          <w:rFonts w:ascii="Times New Roman" w:hAnsi="Times New Roman" w:cs="Times New Roman"/>
          <w:szCs w:val="21"/>
          <w:u w:val="single"/>
        </w:rPr>
        <w:t xml:space="preserve"> </w:t>
      </w:r>
      <w:r w:rsidR="00517626" w:rsidRPr="007E1D32">
        <w:rPr>
          <w:rFonts w:ascii="Times New Roman" w:hAnsi="Times New Roman" w:cs="Times New Roman"/>
          <w:szCs w:val="21"/>
          <w:u w:val="single"/>
        </w:rPr>
        <w:t xml:space="preserve"> </w:t>
      </w:r>
      <w:r w:rsidR="0040773D" w:rsidRPr="0040773D">
        <w:rPr>
          <w:rFonts w:ascii="Times New Roman" w:hAnsi="Times New Roman" w:cs="Times New Roman" w:hint="eastAsia"/>
          <w:color w:val="FF0000"/>
          <w:szCs w:val="21"/>
          <w:u w:val="single"/>
        </w:rPr>
        <w:t>图形结构</w:t>
      </w:r>
      <w:r w:rsidRPr="007E1D32">
        <w:rPr>
          <w:rFonts w:ascii="Times New Roman" w:hAnsi="Times New Roman" w:cs="Times New Roman"/>
          <w:szCs w:val="21"/>
          <w:u w:val="single"/>
        </w:rPr>
        <w:t xml:space="preserve">  </w:t>
      </w:r>
      <w:r w:rsidRPr="007E1D32">
        <w:rPr>
          <w:rFonts w:ascii="Times New Roman" w:hAnsi="Times New Roman" w:cs="Times New Roman"/>
          <w:color w:val="000000"/>
          <w:szCs w:val="21"/>
        </w:rPr>
        <w:t>，</w:t>
      </w:r>
      <w:r w:rsidRPr="007E1D32">
        <w:rPr>
          <w:rFonts w:ascii="Times New Roman" w:hAnsi="Times New Roman" w:cs="Times New Roman"/>
          <w:color w:val="000000"/>
          <w:szCs w:val="21"/>
        </w:rPr>
        <w:t>_</w:t>
      </w:r>
      <w:r w:rsidR="0040773D" w:rsidRPr="0040773D">
        <w:rPr>
          <w:rFonts w:ascii="Times New Roman" w:hAnsi="Times New Roman" w:cs="Times New Roman" w:hint="eastAsia"/>
          <w:color w:val="FF0000"/>
          <w:szCs w:val="21"/>
        </w:rPr>
        <w:t>集合</w:t>
      </w:r>
      <w:r w:rsidR="00517626" w:rsidRPr="007E1D32">
        <w:rPr>
          <w:rFonts w:ascii="Times New Roman" w:hAnsi="Times New Roman" w:cs="Times New Roman"/>
          <w:color w:val="000000"/>
          <w:szCs w:val="21"/>
        </w:rPr>
        <w:t>__</w:t>
      </w:r>
      <w:r w:rsidRPr="007E1D32">
        <w:rPr>
          <w:rFonts w:ascii="Times New Roman" w:hAnsi="Times New Roman" w:cs="Times New Roman"/>
          <w:color w:val="000000"/>
          <w:szCs w:val="21"/>
        </w:rPr>
        <w:t>四种</w:t>
      </w:r>
      <w:r w:rsidR="0027403E" w:rsidRPr="007E1D32">
        <w:rPr>
          <w:rFonts w:ascii="Times New Roman" w:hAnsi="Times New Roman" w:cs="Times New Roman"/>
          <w:szCs w:val="21"/>
        </w:rPr>
        <w:t>。</w:t>
      </w:r>
      <w:r w:rsidR="0040773D">
        <w:rPr>
          <w:rFonts w:ascii="Times New Roman" w:hAnsi="Times New Roman" w:cs="Times New Roman" w:hint="eastAsia"/>
          <w:szCs w:val="21"/>
        </w:rPr>
        <w:t>【</w:t>
      </w:r>
      <w:r w:rsidR="0040773D">
        <w:rPr>
          <w:rFonts w:ascii="Times New Roman" w:hAnsi="Times New Roman" w:cs="Times New Roman" w:hint="eastAsia"/>
          <w:szCs w:val="21"/>
        </w:rPr>
        <w:t>2</w:t>
      </w:r>
      <w:r w:rsidR="0040773D">
        <w:rPr>
          <w:rFonts w:ascii="Times New Roman" w:hAnsi="Times New Roman" w:cs="Times New Roman" w:hint="eastAsia"/>
          <w:szCs w:val="21"/>
        </w:rPr>
        <w:t>分】</w:t>
      </w:r>
    </w:p>
    <w:p w14:paraId="72E0A93C" w14:textId="77777777" w:rsidR="00013CDD" w:rsidRPr="007E1D32" w:rsidRDefault="00013CDD" w:rsidP="00013CDD">
      <w:pPr>
        <w:pStyle w:val="a3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下面程序段的时间复杂度为</w:t>
      </w:r>
      <w:r w:rsidRPr="007E1D32">
        <w:rPr>
          <w:rFonts w:ascii="Times New Roman" w:hAnsi="Times New Roman" w:cs="Times New Roman"/>
          <w:szCs w:val="21"/>
        </w:rPr>
        <w:t>__</w:t>
      </w:r>
      <w:r w:rsidR="0017451F">
        <w:rPr>
          <w:rFonts w:ascii="Times New Roman" w:hAnsi="Times New Roman" w:cs="Times New Roman" w:hint="eastAsia"/>
          <w:szCs w:val="21"/>
        </w:rPr>
        <w:t>O(n)</w:t>
      </w:r>
      <w:r w:rsidRPr="007E1D32">
        <w:rPr>
          <w:rFonts w:ascii="Times New Roman" w:hAnsi="Times New Roman" w:cs="Times New Roman"/>
          <w:szCs w:val="21"/>
        </w:rPr>
        <w:t>_</w:t>
      </w:r>
      <w:r w:rsidRPr="007E1D32">
        <w:rPr>
          <w:rFonts w:ascii="Times New Roman" w:hAnsi="Times New Roman" w:cs="Times New Roman"/>
          <w:szCs w:val="21"/>
        </w:rPr>
        <w:t>。</w:t>
      </w:r>
      <w:r w:rsidRPr="007E1D32">
        <w:rPr>
          <w:rFonts w:ascii="Times New Roman" w:hAnsi="Times New Roman" w:cs="Times New Roman"/>
          <w:szCs w:val="21"/>
        </w:rPr>
        <w:t>(n&gt;1)</w:t>
      </w:r>
      <w:r w:rsidR="0017451F">
        <w:rPr>
          <w:rFonts w:ascii="Times New Roman" w:hAnsi="Times New Roman" w:cs="Times New Roman" w:hint="eastAsia"/>
          <w:szCs w:val="21"/>
        </w:rPr>
        <w:t xml:space="preserve"> [</w:t>
      </w:r>
      <w:r w:rsidR="0017451F">
        <w:rPr>
          <w:rFonts w:ascii="Times New Roman" w:hAnsi="Times New Roman" w:cs="Times New Roman" w:hint="eastAsia"/>
          <w:szCs w:val="21"/>
        </w:rPr>
        <w:t>大</w:t>
      </w:r>
      <w:r w:rsidR="0017451F">
        <w:rPr>
          <w:rFonts w:ascii="Times New Roman" w:hAnsi="Times New Roman" w:cs="Times New Roman" w:hint="eastAsia"/>
          <w:szCs w:val="21"/>
        </w:rPr>
        <w:t>O</w:t>
      </w:r>
      <w:r w:rsidR="0017451F">
        <w:rPr>
          <w:rFonts w:ascii="Times New Roman" w:hAnsi="Times New Roman" w:cs="Times New Roman" w:hint="eastAsia"/>
          <w:szCs w:val="21"/>
        </w:rPr>
        <w:t>表示法</w:t>
      </w:r>
      <w:r w:rsidR="0017451F">
        <w:rPr>
          <w:rFonts w:ascii="Times New Roman" w:hAnsi="Times New Roman" w:cs="Times New Roman" w:hint="eastAsia"/>
          <w:szCs w:val="21"/>
        </w:rPr>
        <w:t>]</w:t>
      </w:r>
      <w:r w:rsidRPr="007E1D32">
        <w:rPr>
          <w:rFonts w:ascii="Times New Roman" w:hAnsi="Times New Roman" w:cs="Times New Roman"/>
          <w:szCs w:val="21"/>
        </w:rPr>
        <w:t xml:space="preserve"> </w:t>
      </w:r>
      <w:r w:rsidR="0040773D">
        <w:rPr>
          <w:rFonts w:ascii="Times New Roman" w:hAnsi="Times New Roman" w:cs="Times New Roman" w:hint="eastAsia"/>
          <w:szCs w:val="21"/>
        </w:rPr>
        <w:t>【</w:t>
      </w:r>
      <w:r w:rsidR="0040773D">
        <w:rPr>
          <w:rFonts w:ascii="Times New Roman" w:hAnsi="Times New Roman" w:cs="Times New Roman" w:hint="eastAsia"/>
          <w:szCs w:val="21"/>
        </w:rPr>
        <w:t>2</w:t>
      </w:r>
      <w:r w:rsidR="0040773D">
        <w:rPr>
          <w:rFonts w:ascii="Times New Roman" w:hAnsi="Times New Roman" w:cs="Times New Roman" w:hint="eastAsia"/>
          <w:szCs w:val="21"/>
        </w:rPr>
        <w:t>分</w:t>
      </w:r>
      <w:r w:rsidR="0017451F">
        <w:rPr>
          <w:rFonts w:ascii="Times New Roman" w:hAnsi="Times New Roman" w:cs="Times New Roman" w:hint="eastAsia"/>
          <w:szCs w:val="21"/>
        </w:rPr>
        <w:t>】</w:t>
      </w:r>
    </w:p>
    <w:p w14:paraId="2FC95D3B" w14:textId="77777777" w:rsidR="00013CDD" w:rsidRPr="007E1D32" w:rsidRDefault="00013CDD" w:rsidP="00013CDD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 xml:space="preserve">        sum=1</w:t>
      </w:r>
      <w:r w:rsidRPr="007E1D32">
        <w:rPr>
          <w:rFonts w:ascii="Times New Roman" w:hAnsi="Times New Roman" w:cs="Times New Roman"/>
          <w:szCs w:val="21"/>
        </w:rPr>
        <w:t>；</w:t>
      </w:r>
    </w:p>
    <w:p w14:paraId="5B0A72C7" w14:textId="77777777" w:rsidR="0027403E" w:rsidRPr="007E1D32" w:rsidRDefault="00013CDD" w:rsidP="00013CDD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7E1D32">
        <w:rPr>
          <w:rFonts w:ascii="Times New Roman" w:hAnsi="Times New Roman" w:cs="Times New Roman"/>
          <w:szCs w:val="21"/>
        </w:rPr>
        <w:t>for</w:t>
      </w:r>
      <w:proofErr w:type="gramEnd"/>
      <w:r w:rsidRPr="007E1D32">
        <w:rPr>
          <w:rFonts w:ascii="Times New Roman" w:hAnsi="Times New Roman" w:cs="Times New Roman"/>
          <w:szCs w:val="21"/>
        </w:rPr>
        <w:t xml:space="preserve"> (</w:t>
      </w:r>
      <w:proofErr w:type="spellStart"/>
      <w:r w:rsidRPr="007E1D32">
        <w:rPr>
          <w:rFonts w:ascii="Times New Roman" w:hAnsi="Times New Roman" w:cs="Times New Roman"/>
          <w:szCs w:val="21"/>
        </w:rPr>
        <w:t>i</w:t>
      </w:r>
      <w:proofErr w:type="spellEnd"/>
      <w:r w:rsidRPr="007E1D32">
        <w:rPr>
          <w:rFonts w:ascii="Times New Roman" w:hAnsi="Times New Roman" w:cs="Times New Roman"/>
          <w:szCs w:val="21"/>
        </w:rPr>
        <w:t>=0;sum&lt;</w:t>
      </w:r>
      <w:proofErr w:type="spellStart"/>
      <w:r w:rsidRPr="007E1D32">
        <w:rPr>
          <w:rFonts w:ascii="Times New Roman" w:hAnsi="Times New Roman" w:cs="Times New Roman"/>
          <w:szCs w:val="21"/>
        </w:rPr>
        <w:t>n;i</w:t>
      </w:r>
      <w:proofErr w:type="spellEnd"/>
      <w:r w:rsidRPr="007E1D32">
        <w:rPr>
          <w:rFonts w:ascii="Times New Roman" w:hAnsi="Times New Roman" w:cs="Times New Roman"/>
          <w:szCs w:val="21"/>
        </w:rPr>
        <w:t>++) sum+=1;</w:t>
      </w:r>
    </w:p>
    <w:p w14:paraId="3AE22E09" w14:textId="77777777" w:rsidR="0027403E" w:rsidRPr="007E1D32" w:rsidRDefault="0027403E" w:rsidP="0027403E">
      <w:pPr>
        <w:pStyle w:val="a3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</w:p>
    <w:p w14:paraId="120CDEC6" w14:textId="77777777" w:rsidR="00DF1B20" w:rsidRDefault="00DF1B20" w:rsidP="007F6B67">
      <w:r>
        <w:rPr>
          <w:rFonts w:hint="eastAsia"/>
        </w:rPr>
        <w:t>对于最大堆</w:t>
      </w:r>
      <w:r>
        <w:rPr>
          <w:rFonts w:hint="eastAsia"/>
        </w:rPr>
        <w:t xml:space="preserve"> 65 43 59 24 37 48 57 12 23 28 5 3</w:t>
      </w:r>
      <w:r>
        <w:rPr>
          <w:rFonts w:hint="eastAsia"/>
        </w:rPr>
        <w:t>，删除</w:t>
      </w:r>
      <w:proofErr w:type="gramStart"/>
      <w:r>
        <w:rPr>
          <w:rFonts w:hint="eastAsia"/>
        </w:rPr>
        <w:t>掉最大</w:t>
      </w:r>
      <w:proofErr w:type="gramEnd"/>
      <w:r>
        <w:rPr>
          <w:rFonts w:hint="eastAsia"/>
        </w:rPr>
        <w:t>元素后，堆中元素为</w:t>
      </w:r>
    </w:p>
    <w:p w14:paraId="12CAFAB2" w14:textId="5DB4545F" w:rsidR="00DF1B20" w:rsidRDefault="00D535E8" w:rsidP="007F6B67">
      <w:pPr>
        <w:rPr>
          <w:rFonts w:ascii="Times New Roman" w:hAnsi="Times New Roman" w:cs="Times New Roman"/>
          <w:szCs w:val="21"/>
        </w:rPr>
      </w:pPr>
      <w:r w:rsidRPr="00D535E8">
        <w:rPr>
          <w:rFonts w:hint="eastAsia"/>
          <w:color w:val="FF0000"/>
          <w:u w:val="single"/>
        </w:rPr>
        <w:t>59,43,57,24,37,48,3,12,23,28,5</w:t>
      </w:r>
      <w:r w:rsidR="00DF1B20">
        <w:rPr>
          <w:rFonts w:ascii="Times New Roman" w:hAnsi="Times New Roman" w:cs="Times New Roman" w:hint="eastAsia"/>
          <w:szCs w:val="21"/>
        </w:rPr>
        <w:t>【</w:t>
      </w:r>
      <w:r w:rsidR="00DF1B20">
        <w:rPr>
          <w:rFonts w:ascii="Times New Roman" w:hAnsi="Times New Roman" w:cs="Times New Roman" w:hint="eastAsia"/>
          <w:szCs w:val="21"/>
        </w:rPr>
        <w:t>2</w:t>
      </w:r>
      <w:r w:rsidR="00DF1B20">
        <w:rPr>
          <w:rFonts w:ascii="Times New Roman" w:hAnsi="Times New Roman" w:cs="Times New Roman" w:hint="eastAsia"/>
          <w:szCs w:val="21"/>
        </w:rPr>
        <w:t>分】</w:t>
      </w:r>
    </w:p>
    <w:p w14:paraId="10002AF3" w14:textId="77777777" w:rsidR="00C428EF" w:rsidRDefault="00C428EF" w:rsidP="007F6B67">
      <w:pPr>
        <w:rPr>
          <w:rFonts w:ascii="Times New Roman" w:hAnsi="Times New Roman" w:cs="Times New Roman"/>
          <w:szCs w:val="21"/>
        </w:rPr>
      </w:pPr>
    </w:p>
    <w:p w14:paraId="717C6D2A" w14:textId="77777777" w:rsidR="00C428EF" w:rsidRDefault="00C428EF" w:rsidP="007F6B67">
      <w:pPr>
        <w:rPr>
          <w:rFonts w:ascii="Times New Roman" w:hAnsi="Times New Roman" w:cs="Times New Roman"/>
          <w:szCs w:val="21"/>
          <w:u w:val="single"/>
        </w:rPr>
      </w:pPr>
      <w:r w:rsidRPr="007F6B67">
        <w:rPr>
          <w:rFonts w:ascii="Helvetica" w:hAnsi="Helvetica" w:cs="Helvetica"/>
          <w:noProof/>
          <w:color w:val="333333"/>
          <w:szCs w:val="21"/>
        </w:rPr>
        <w:lastRenderedPageBreak/>
        <w:drawing>
          <wp:inline distT="0" distB="0" distL="0" distR="0" wp14:anchorId="44BCE918" wp14:editId="1E471071">
            <wp:extent cx="3810000" cy="2057400"/>
            <wp:effectExtent l="0" t="0" r="0" b="0"/>
            <wp:docPr id="2" name="图片 2" descr="https://d396qusza40orc.cloudfront.net/pkudsalgo%2Fimages%2Fhe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96qusza40orc.cloudfront.net/pkudsalgo%2Fimages%2Fhea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4C9A3" w14:textId="77777777" w:rsidR="00C428EF" w:rsidRPr="007F6B67" w:rsidRDefault="00C428EF" w:rsidP="007F6B67">
      <w:pPr>
        <w:rPr>
          <w:rFonts w:ascii="Times New Roman" w:hAnsi="Times New Roman" w:cs="Times New Roman"/>
          <w:szCs w:val="21"/>
          <w:u w:val="single"/>
        </w:rPr>
      </w:pPr>
      <w:r w:rsidRPr="007F6B67">
        <w:rPr>
          <w:rFonts w:ascii="Helvetica" w:hAnsi="Helvetica" w:cs="Helvetica"/>
          <w:noProof/>
          <w:color w:val="333333"/>
          <w:szCs w:val="21"/>
        </w:rPr>
        <w:drawing>
          <wp:inline distT="0" distB="0" distL="0" distR="0" wp14:anchorId="274E86E9" wp14:editId="0A9A538B">
            <wp:extent cx="3810000" cy="2032000"/>
            <wp:effectExtent l="0" t="0" r="0" b="6350"/>
            <wp:docPr id="3" name="图片 3" descr="https://d396qusza40orc.cloudfront.net/pkudsalgo%2Fimages%2Fhe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96qusza40orc.cloudfront.net/pkudsalgo%2Fimages%2Fheap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42EA" w14:textId="77777777" w:rsidR="0027403E" w:rsidRDefault="00DF1B20" w:rsidP="00DF1B20">
      <w:pPr>
        <w:pStyle w:val="a3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F6B67">
        <w:rPr>
          <w:rFonts w:ascii="Times New Roman" w:hAnsi="Times New Roman" w:cs="Times New Roman" w:hint="eastAsia"/>
          <w:szCs w:val="21"/>
        </w:rPr>
        <w:t>从空二叉树开始，严格</w:t>
      </w:r>
      <w:proofErr w:type="gramStart"/>
      <w:r w:rsidRPr="007F6B67">
        <w:rPr>
          <w:rFonts w:ascii="Times New Roman" w:hAnsi="Times New Roman" w:cs="Times New Roman" w:hint="eastAsia"/>
          <w:szCs w:val="21"/>
        </w:rPr>
        <w:t>按照二叉搜索树</w:t>
      </w:r>
      <w:proofErr w:type="gramEnd"/>
      <w:r w:rsidRPr="007F6B67">
        <w:rPr>
          <w:rFonts w:ascii="Times New Roman" w:hAnsi="Times New Roman" w:cs="Times New Roman" w:hint="eastAsia"/>
          <w:szCs w:val="21"/>
        </w:rPr>
        <w:t>的插入算法（不进行旋转平衡），逐个插入关键码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7F6B67">
        <w:rPr>
          <w:rFonts w:ascii="Times New Roman" w:hAnsi="Times New Roman" w:cs="Times New Roman"/>
          <w:szCs w:val="21"/>
        </w:rPr>
        <w:t>{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DF1B20">
        <w:rPr>
          <w:rFonts w:ascii="Times New Roman" w:hAnsi="Times New Roman" w:cs="Times New Roman" w:hint="eastAsia"/>
          <w:szCs w:val="21"/>
        </w:rPr>
        <w:t>18,73,10,5,68,99,27,41,51,32,25</w:t>
      </w:r>
      <w:r>
        <w:rPr>
          <w:rFonts w:ascii="Times New Roman" w:hAnsi="Times New Roman" w:cs="Times New Roman" w:hint="eastAsia"/>
          <w:szCs w:val="21"/>
        </w:rPr>
        <w:t xml:space="preserve"> } </w:t>
      </w:r>
      <w:r w:rsidRPr="007F6B67">
        <w:rPr>
          <w:rFonts w:ascii="Times New Roman" w:hAnsi="Times New Roman" w:cs="Times New Roman" w:hint="eastAsia"/>
          <w:szCs w:val="21"/>
        </w:rPr>
        <w:t>构造出</w:t>
      </w:r>
      <w:proofErr w:type="gramStart"/>
      <w:r w:rsidRPr="007F6B67">
        <w:rPr>
          <w:rFonts w:ascii="Times New Roman" w:hAnsi="Times New Roman" w:cs="Times New Roman" w:hint="eastAsia"/>
          <w:szCs w:val="21"/>
        </w:rPr>
        <w:t>一棵二叉搜索树</w:t>
      </w:r>
      <w:proofErr w:type="gramEnd"/>
      <w:r w:rsidRPr="007F6B67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该二叉</w:t>
      </w:r>
      <w:r w:rsidRPr="007F6B67">
        <w:rPr>
          <w:rFonts w:ascii="Times New Roman" w:hAnsi="Times New Roman" w:cs="Times New Roman" w:hint="eastAsia"/>
          <w:szCs w:val="21"/>
        </w:rPr>
        <w:t>树</w:t>
      </w:r>
      <w:r>
        <w:rPr>
          <w:rFonts w:ascii="Times New Roman" w:hAnsi="Times New Roman" w:cs="Times New Roman" w:hint="eastAsia"/>
          <w:szCs w:val="21"/>
        </w:rPr>
        <w:t>转换为森林，则该森林的层次</w:t>
      </w:r>
      <w:r w:rsidRPr="007F6B67">
        <w:rPr>
          <w:rFonts w:ascii="Times New Roman" w:hAnsi="Times New Roman" w:cs="Times New Roman" w:hint="eastAsia"/>
          <w:szCs w:val="21"/>
        </w:rPr>
        <w:t>遍历序列为</w:t>
      </w:r>
      <w:r>
        <w:rPr>
          <w:rFonts w:ascii="Times New Roman" w:hAnsi="Times New Roman" w:cs="Times New Roman" w:hint="eastAsia"/>
          <w:szCs w:val="21"/>
        </w:rPr>
        <w:t xml:space="preserve"> _18 73 99 10 68 5 27 41 51 25 32__</w:t>
      </w:r>
      <w:r w:rsidR="0017451F" w:rsidRPr="007F6B67">
        <w:rPr>
          <w:rFonts w:ascii="Times New Roman" w:hAnsi="Times New Roman" w:cs="Times New Roman" w:hint="eastAsia"/>
          <w:szCs w:val="21"/>
        </w:rPr>
        <w:t>【</w:t>
      </w:r>
      <w:r>
        <w:rPr>
          <w:rFonts w:ascii="Times New Roman" w:hAnsi="Times New Roman" w:cs="Times New Roman" w:hint="eastAsia"/>
          <w:szCs w:val="21"/>
        </w:rPr>
        <w:t>4</w:t>
      </w:r>
      <w:r w:rsidR="0017451F" w:rsidRPr="007F6B67">
        <w:rPr>
          <w:rFonts w:ascii="Times New Roman" w:hAnsi="Times New Roman" w:cs="Times New Roman" w:hint="eastAsia"/>
          <w:szCs w:val="21"/>
        </w:rPr>
        <w:t>分】</w:t>
      </w:r>
    </w:p>
    <w:p w14:paraId="7EDBD688" w14:textId="77777777" w:rsidR="00C428EF" w:rsidRDefault="00C428EF" w:rsidP="007F6B67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t>对于的</w:t>
      </w:r>
      <w:proofErr w:type="gramEnd"/>
      <w:r>
        <w:rPr>
          <w:rFonts w:ascii="Times New Roman" w:hAnsi="Times New Roman" w:cs="Times New Roman" w:hint="eastAsia"/>
          <w:szCs w:val="21"/>
        </w:rPr>
        <w:t>二叉树为</w:t>
      </w:r>
    </w:p>
    <w:p w14:paraId="52C22334" w14:textId="77777777" w:rsidR="00DF1B20" w:rsidRDefault="00DF1B20" w:rsidP="007F6B67">
      <w:pPr>
        <w:ind w:left="360"/>
        <w:rPr>
          <w:rFonts w:ascii="Times New Roman" w:hAnsi="Times New Roman" w:cs="Times New Roman"/>
          <w:szCs w:val="21"/>
        </w:rPr>
      </w:pPr>
      <w:r w:rsidRPr="007F6B67">
        <w:rPr>
          <w:rFonts w:ascii="Helvetica" w:hAnsi="Helvetica" w:cs="Helvetica"/>
          <w:noProof/>
          <w:color w:val="333333"/>
          <w:szCs w:val="21"/>
        </w:rPr>
        <w:drawing>
          <wp:inline distT="0" distB="0" distL="0" distR="0" wp14:anchorId="5D83A621" wp14:editId="1E892764">
            <wp:extent cx="2038350" cy="2282952"/>
            <wp:effectExtent l="0" t="0" r="0" b="3175"/>
            <wp:docPr id="1" name="图片 1" descr="https://d396qusza40orc.cloudfront.net/pkudsalgo%2Fimages%2FB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96qusza40orc.cloudfront.net/pkudsalgo%2Fimages%2FBST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8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D6F35" w14:textId="77777777" w:rsidR="00DF1B20" w:rsidRPr="007F6B67" w:rsidRDefault="00DF1B20" w:rsidP="007F6B67">
      <w:pPr>
        <w:rPr>
          <w:rFonts w:ascii="Times New Roman" w:hAnsi="Times New Roman" w:cs="Times New Roman"/>
          <w:szCs w:val="21"/>
        </w:rPr>
      </w:pPr>
    </w:p>
    <w:p w14:paraId="703044FA" w14:textId="77777777" w:rsidR="0027403E" w:rsidRPr="007E1D32" w:rsidRDefault="0027403E" w:rsidP="0027403E">
      <w:pPr>
        <w:pStyle w:val="a3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用</w:t>
      </w:r>
      <w:r w:rsidRPr="007E1D32">
        <w:rPr>
          <w:rFonts w:ascii="Times New Roman" w:hAnsi="Times New Roman" w:cs="Times New Roman"/>
          <w:szCs w:val="21"/>
        </w:rPr>
        <w:t>S</w:t>
      </w:r>
      <w:r w:rsidRPr="007E1D32">
        <w:rPr>
          <w:rFonts w:ascii="Times New Roman" w:hAnsi="Times New Roman" w:cs="Times New Roman"/>
          <w:szCs w:val="21"/>
        </w:rPr>
        <w:t>表示入</w:t>
      </w:r>
      <w:proofErr w:type="gramStart"/>
      <w:r w:rsidRPr="007E1D32">
        <w:rPr>
          <w:rFonts w:ascii="Times New Roman" w:hAnsi="Times New Roman" w:cs="Times New Roman"/>
          <w:szCs w:val="21"/>
        </w:rPr>
        <w:t>栈</w:t>
      </w:r>
      <w:proofErr w:type="gramEnd"/>
      <w:r w:rsidRPr="007E1D32">
        <w:rPr>
          <w:rFonts w:ascii="Times New Roman" w:hAnsi="Times New Roman" w:cs="Times New Roman"/>
          <w:szCs w:val="21"/>
        </w:rPr>
        <w:t>操作，</w:t>
      </w:r>
      <w:r w:rsidRPr="007E1D32">
        <w:rPr>
          <w:rFonts w:ascii="Times New Roman" w:hAnsi="Times New Roman" w:cs="Times New Roman"/>
          <w:szCs w:val="21"/>
        </w:rPr>
        <w:t>X</w:t>
      </w:r>
      <w:r w:rsidRPr="007E1D32">
        <w:rPr>
          <w:rFonts w:ascii="Times New Roman" w:hAnsi="Times New Roman" w:cs="Times New Roman"/>
          <w:szCs w:val="21"/>
        </w:rPr>
        <w:t>表示出</w:t>
      </w:r>
      <w:proofErr w:type="gramStart"/>
      <w:r w:rsidRPr="007E1D32">
        <w:rPr>
          <w:rFonts w:ascii="Times New Roman" w:hAnsi="Times New Roman" w:cs="Times New Roman"/>
          <w:szCs w:val="21"/>
        </w:rPr>
        <w:t>栈</w:t>
      </w:r>
      <w:proofErr w:type="gramEnd"/>
      <w:r w:rsidRPr="007E1D32">
        <w:rPr>
          <w:rFonts w:ascii="Times New Roman" w:hAnsi="Times New Roman" w:cs="Times New Roman"/>
          <w:szCs w:val="21"/>
        </w:rPr>
        <w:t>操作，若元素入</w:t>
      </w:r>
      <w:proofErr w:type="gramStart"/>
      <w:r w:rsidRPr="007E1D32">
        <w:rPr>
          <w:rFonts w:ascii="Times New Roman" w:hAnsi="Times New Roman" w:cs="Times New Roman"/>
          <w:szCs w:val="21"/>
        </w:rPr>
        <w:t>栈</w:t>
      </w:r>
      <w:proofErr w:type="gramEnd"/>
      <w:r w:rsidRPr="007E1D32">
        <w:rPr>
          <w:rFonts w:ascii="Times New Roman" w:hAnsi="Times New Roman" w:cs="Times New Roman"/>
          <w:szCs w:val="21"/>
        </w:rPr>
        <w:t>的顺序为</w:t>
      </w:r>
      <w:r w:rsidR="00013CDD" w:rsidRPr="007E1D32">
        <w:rPr>
          <w:rFonts w:ascii="Times New Roman" w:hAnsi="Times New Roman" w:cs="Times New Roman"/>
          <w:szCs w:val="21"/>
        </w:rPr>
        <w:t>12345</w:t>
      </w:r>
      <w:r w:rsidRPr="007E1D32">
        <w:rPr>
          <w:rFonts w:ascii="Times New Roman" w:hAnsi="Times New Roman" w:cs="Times New Roman"/>
          <w:szCs w:val="21"/>
        </w:rPr>
        <w:t>，为了得到</w:t>
      </w:r>
      <w:r w:rsidR="00013CDD" w:rsidRPr="007E1D32">
        <w:rPr>
          <w:rFonts w:ascii="Times New Roman" w:hAnsi="Times New Roman" w:cs="Times New Roman"/>
          <w:szCs w:val="21"/>
        </w:rPr>
        <w:t>13542</w:t>
      </w:r>
      <w:r w:rsidRPr="007E1D32">
        <w:rPr>
          <w:rFonts w:ascii="Times New Roman" w:hAnsi="Times New Roman" w:cs="Times New Roman"/>
          <w:szCs w:val="21"/>
        </w:rPr>
        <w:t>出</w:t>
      </w:r>
      <w:proofErr w:type="gramStart"/>
      <w:r w:rsidRPr="007E1D32">
        <w:rPr>
          <w:rFonts w:ascii="Times New Roman" w:hAnsi="Times New Roman" w:cs="Times New Roman"/>
          <w:szCs w:val="21"/>
        </w:rPr>
        <w:t>栈</w:t>
      </w:r>
      <w:proofErr w:type="gramEnd"/>
      <w:r w:rsidRPr="007E1D32">
        <w:rPr>
          <w:rFonts w:ascii="Times New Roman" w:hAnsi="Times New Roman" w:cs="Times New Roman"/>
          <w:szCs w:val="21"/>
        </w:rPr>
        <w:t>顺序，相应的</w:t>
      </w:r>
      <w:r w:rsidRPr="007E1D32">
        <w:rPr>
          <w:rFonts w:ascii="Times New Roman" w:hAnsi="Times New Roman" w:cs="Times New Roman"/>
          <w:szCs w:val="21"/>
        </w:rPr>
        <w:t>S</w:t>
      </w:r>
      <w:r w:rsidRPr="007E1D32">
        <w:rPr>
          <w:rFonts w:ascii="Times New Roman" w:hAnsi="Times New Roman" w:cs="Times New Roman"/>
          <w:szCs w:val="21"/>
        </w:rPr>
        <w:t>和</w:t>
      </w:r>
      <w:r w:rsidRPr="007E1D32">
        <w:rPr>
          <w:rFonts w:ascii="Times New Roman" w:hAnsi="Times New Roman" w:cs="Times New Roman"/>
          <w:szCs w:val="21"/>
        </w:rPr>
        <w:t>X</w:t>
      </w:r>
      <w:r w:rsidRPr="007E1D32">
        <w:rPr>
          <w:rFonts w:ascii="Times New Roman" w:hAnsi="Times New Roman" w:cs="Times New Roman"/>
          <w:szCs w:val="21"/>
        </w:rPr>
        <w:t>的操作串为</w:t>
      </w:r>
      <w:r w:rsidRPr="007E1D32">
        <w:rPr>
          <w:rFonts w:ascii="Times New Roman" w:hAnsi="Times New Roman" w:cs="Times New Roman"/>
          <w:szCs w:val="21"/>
        </w:rPr>
        <w:t>_</w:t>
      </w:r>
      <w:r w:rsidR="0017451F" w:rsidRPr="0017451F">
        <w:rPr>
          <w:rFonts w:ascii="Times New Roman" w:hAnsi="Times New Roman" w:cs="Times New Roman" w:hint="eastAsia"/>
          <w:color w:val="FF0000"/>
          <w:szCs w:val="21"/>
        </w:rPr>
        <w:t>SXSSXSSXXX</w:t>
      </w:r>
      <w:r w:rsidRPr="007E1D32">
        <w:rPr>
          <w:rFonts w:ascii="Times New Roman" w:hAnsi="Times New Roman" w:cs="Times New Roman"/>
          <w:szCs w:val="21"/>
        </w:rPr>
        <w:t>__</w:t>
      </w:r>
      <w:r w:rsidRPr="007E1D32">
        <w:rPr>
          <w:rFonts w:ascii="Times New Roman" w:hAnsi="Times New Roman" w:cs="Times New Roman"/>
          <w:szCs w:val="21"/>
        </w:rPr>
        <w:t>。</w:t>
      </w:r>
      <w:r w:rsidR="001B5B6B">
        <w:rPr>
          <w:rFonts w:ascii="Times New Roman" w:hAnsi="Times New Roman" w:cs="Times New Roman" w:hint="eastAsia"/>
          <w:szCs w:val="21"/>
        </w:rPr>
        <w:t>【</w:t>
      </w:r>
      <w:r w:rsidR="001B5B6B">
        <w:rPr>
          <w:rFonts w:ascii="Times New Roman" w:hAnsi="Times New Roman" w:cs="Times New Roman" w:hint="eastAsia"/>
          <w:szCs w:val="21"/>
        </w:rPr>
        <w:t>2</w:t>
      </w:r>
      <w:r w:rsidR="001B5B6B">
        <w:rPr>
          <w:rFonts w:ascii="Times New Roman" w:hAnsi="Times New Roman" w:cs="Times New Roman" w:hint="eastAsia"/>
          <w:szCs w:val="21"/>
        </w:rPr>
        <w:t>分】</w:t>
      </w:r>
    </w:p>
    <w:p w14:paraId="06D32D6D" w14:textId="77777777" w:rsidR="0027403E" w:rsidRPr="007E1D32" w:rsidRDefault="0027403E" w:rsidP="0027403E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</w:p>
    <w:p w14:paraId="6E8252C9" w14:textId="77777777" w:rsidR="0027403E" w:rsidRPr="007E1D32" w:rsidRDefault="003A38D6" w:rsidP="0027403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单</w:t>
      </w:r>
      <w:r w:rsidR="0027403E" w:rsidRPr="007E1D32">
        <w:rPr>
          <w:rFonts w:ascii="Times New Roman" w:hAnsi="Times New Roman" w:cs="Times New Roman"/>
          <w:szCs w:val="21"/>
        </w:rPr>
        <w:t>选题（</w:t>
      </w:r>
      <w:r w:rsidR="00C46143">
        <w:rPr>
          <w:rFonts w:ascii="Times New Roman" w:hAnsi="Times New Roman" w:cs="Times New Roman" w:hint="eastAsia"/>
          <w:szCs w:val="21"/>
        </w:rPr>
        <w:t>1</w:t>
      </w:r>
      <w:r w:rsidR="001274A7">
        <w:rPr>
          <w:rFonts w:ascii="Times New Roman" w:hAnsi="Times New Roman" w:cs="Times New Roman" w:hint="eastAsia"/>
          <w:szCs w:val="21"/>
        </w:rPr>
        <w:t>8</w:t>
      </w:r>
      <w:r w:rsidR="0027403E" w:rsidRPr="007E1D32">
        <w:rPr>
          <w:rFonts w:ascii="Times New Roman" w:hAnsi="Times New Roman" w:cs="Times New Roman"/>
          <w:szCs w:val="21"/>
        </w:rPr>
        <w:t>分，每题</w:t>
      </w:r>
      <w:r w:rsidR="00C46143">
        <w:rPr>
          <w:rFonts w:ascii="Times New Roman" w:hAnsi="Times New Roman" w:cs="Times New Roman" w:hint="eastAsia"/>
          <w:szCs w:val="21"/>
        </w:rPr>
        <w:t>2</w:t>
      </w:r>
      <w:r w:rsidR="0027403E" w:rsidRPr="007E1D32">
        <w:rPr>
          <w:rFonts w:ascii="Times New Roman" w:hAnsi="Times New Roman" w:cs="Times New Roman"/>
          <w:szCs w:val="21"/>
        </w:rPr>
        <w:t>分</w:t>
      </w:r>
      <w:r w:rsidR="001274A7">
        <w:rPr>
          <w:rFonts w:ascii="Times New Roman" w:hAnsi="Times New Roman" w:cs="Times New Roman" w:hint="eastAsia"/>
          <w:szCs w:val="21"/>
        </w:rPr>
        <w:t>，最后两题每题</w:t>
      </w:r>
      <w:r w:rsidR="001274A7">
        <w:rPr>
          <w:rFonts w:ascii="Times New Roman" w:hAnsi="Times New Roman" w:cs="Times New Roman" w:hint="eastAsia"/>
          <w:szCs w:val="21"/>
        </w:rPr>
        <w:t>4</w:t>
      </w:r>
      <w:r w:rsidR="001274A7">
        <w:rPr>
          <w:rFonts w:ascii="Times New Roman" w:hAnsi="Times New Roman" w:cs="Times New Roman" w:hint="eastAsia"/>
          <w:szCs w:val="21"/>
        </w:rPr>
        <w:t>分</w:t>
      </w:r>
      <w:r w:rsidR="0027403E" w:rsidRPr="007E1D32">
        <w:rPr>
          <w:rFonts w:ascii="Times New Roman" w:hAnsi="Times New Roman" w:cs="Times New Roman"/>
          <w:szCs w:val="21"/>
        </w:rPr>
        <w:t>）</w:t>
      </w:r>
    </w:p>
    <w:p w14:paraId="18AEDEF6" w14:textId="77777777" w:rsidR="004F54B3" w:rsidRDefault="0027403E" w:rsidP="004F54B3">
      <w:pPr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 xml:space="preserve">1. </w:t>
      </w:r>
      <w:r w:rsidR="004F54B3" w:rsidRPr="004F54B3">
        <w:rPr>
          <w:rFonts w:ascii="Times New Roman" w:hAnsi="Times New Roman" w:cs="Times New Roman" w:hint="eastAsia"/>
          <w:szCs w:val="21"/>
        </w:rPr>
        <w:t>对初始状态为递增的表按递增顺序排序，最省时间的是（</w:t>
      </w:r>
      <w:r w:rsidR="004F54B3" w:rsidRPr="004F54B3">
        <w:rPr>
          <w:rFonts w:ascii="Times New Roman" w:hAnsi="Times New Roman" w:cs="Times New Roman" w:hint="eastAsia"/>
          <w:szCs w:val="21"/>
        </w:rPr>
        <w:t xml:space="preserve"> </w:t>
      </w:r>
      <w:r w:rsidR="004F54B3">
        <w:rPr>
          <w:rFonts w:ascii="Times New Roman" w:hAnsi="Times New Roman" w:cs="Times New Roman" w:hint="eastAsia"/>
          <w:szCs w:val="21"/>
        </w:rPr>
        <w:t xml:space="preserve">C </w:t>
      </w:r>
      <w:r w:rsidR="004F54B3" w:rsidRPr="004F54B3">
        <w:rPr>
          <w:rFonts w:ascii="Times New Roman" w:hAnsi="Times New Roman" w:cs="Times New Roman" w:hint="eastAsia"/>
          <w:szCs w:val="21"/>
        </w:rPr>
        <w:t>）算法</w:t>
      </w:r>
      <w:r w:rsidR="004F54B3">
        <w:rPr>
          <w:rFonts w:ascii="Times New Roman" w:hAnsi="Times New Roman" w:cs="Times New Roman" w:hint="eastAsia"/>
          <w:szCs w:val="21"/>
        </w:rPr>
        <w:t>。</w:t>
      </w:r>
    </w:p>
    <w:p w14:paraId="07AC3340" w14:textId="77777777" w:rsidR="004F54B3" w:rsidRDefault="004F54B3" w:rsidP="004F54B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 xml:space="preserve">  A. </w:t>
      </w:r>
      <w:r>
        <w:rPr>
          <w:rFonts w:ascii="Times New Roman" w:hAnsi="Times New Roman" w:cs="Times New Roman" w:hint="eastAsia"/>
          <w:szCs w:val="21"/>
        </w:rPr>
        <w:t>基数排序</w:t>
      </w:r>
      <w:r>
        <w:rPr>
          <w:rFonts w:ascii="Times New Roman" w:hAnsi="Times New Roman" w:cs="Times New Roman" w:hint="eastAsia"/>
          <w:szCs w:val="21"/>
        </w:rPr>
        <w:t xml:space="preserve">   B. </w:t>
      </w:r>
      <w:r>
        <w:rPr>
          <w:rFonts w:ascii="Times New Roman" w:hAnsi="Times New Roman" w:cs="Times New Roman" w:hint="eastAsia"/>
          <w:szCs w:val="21"/>
        </w:rPr>
        <w:t>桶排</w:t>
      </w:r>
      <w:r>
        <w:rPr>
          <w:rFonts w:ascii="Times New Roman" w:hAnsi="Times New Roman" w:cs="Times New Roman" w:hint="eastAsia"/>
          <w:szCs w:val="21"/>
        </w:rPr>
        <w:t xml:space="preserve">   C. </w:t>
      </w:r>
      <w:r>
        <w:rPr>
          <w:rFonts w:ascii="Times New Roman" w:hAnsi="Times New Roman" w:cs="Times New Roman" w:hint="eastAsia"/>
          <w:szCs w:val="21"/>
        </w:rPr>
        <w:t>直接插入排序</w:t>
      </w:r>
      <w:r>
        <w:rPr>
          <w:rFonts w:ascii="Times New Roman" w:hAnsi="Times New Roman" w:cs="Times New Roman" w:hint="eastAsia"/>
          <w:szCs w:val="21"/>
        </w:rPr>
        <w:t xml:space="preserve">    D. </w:t>
      </w:r>
      <w:r>
        <w:rPr>
          <w:rFonts w:ascii="Times New Roman" w:hAnsi="Times New Roman" w:cs="Times New Roman" w:hint="eastAsia"/>
          <w:szCs w:val="21"/>
        </w:rPr>
        <w:t>归并排序</w:t>
      </w:r>
    </w:p>
    <w:p w14:paraId="7436D458" w14:textId="77777777" w:rsidR="00777FE0" w:rsidRPr="0023514F" w:rsidRDefault="00777FE0" w:rsidP="007F6B67">
      <w:pPr>
        <w:rPr>
          <w:rFonts w:ascii="Times New Roman" w:hAnsi="Times New Roman" w:cs="Times New Roman"/>
        </w:rPr>
      </w:pPr>
    </w:p>
    <w:p w14:paraId="767D39B6" w14:textId="77777777" w:rsidR="004940C8" w:rsidRPr="007E1D32" w:rsidRDefault="0027403E" w:rsidP="004940C8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7E1D32">
        <w:rPr>
          <w:rFonts w:ascii="Times New Roman" w:hAnsi="Times New Roman" w:cs="Times New Roman"/>
        </w:rPr>
        <w:t xml:space="preserve">2. </w:t>
      </w:r>
      <w:r w:rsidR="00014C8C" w:rsidRPr="007E1D32">
        <w:rPr>
          <w:rFonts w:ascii="Times New Roman" w:hAnsi="Times New Roman" w:cs="Times New Roman"/>
        </w:rPr>
        <w:t xml:space="preserve"> </w:t>
      </w:r>
      <w:r w:rsidR="004940C8" w:rsidRPr="007E1D32">
        <w:rPr>
          <w:rFonts w:ascii="Times New Roman" w:hAnsi="Times New Roman" w:cs="Times New Roman"/>
          <w:color w:val="000000"/>
          <w:kern w:val="0"/>
          <w:szCs w:val="21"/>
        </w:rPr>
        <w:t>一个</w:t>
      </w:r>
      <w:r w:rsidR="004940C8" w:rsidRPr="007E1D32">
        <w:rPr>
          <w:rFonts w:ascii="Times New Roman" w:hAnsi="Times New Roman" w:cs="Times New Roman"/>
          <w:color w:val="000000"/>
          <w:kern w:val="0"/>
          <w:szCs w:val="21"/>
        </w:rPr>
        <w:t>n</w:t>
      </w:r>
      <w:proofErr w:type="gramStart"/>
      <w:r w:rsidR="004940C8" w:rsidRPr="007E1D32">
        <w:rPr>
          <w:rFonts w:ascii="Times New Roman" w:hAnsi="Times New Roman" w:cs="Times New Roman"/>
          <w:color w:val="000000"/>
          <w:kern w:val="0"/>
          <w:szCs w:val="21"/>
        </w:rPr>
        <w:t>个</w:t>
      </w:r>
      <w:proofErr w:type="gramEnd"/>
      <w:r w:rsidR="004940C8" w:rsidRPr="007E1D32">
        <w:rPr>
          <w:rFonts w:ascii="Times New Roman" w:hAnsi="Times New Roman" w:cs="Times New Roman"/>
          <w:color w:val="000000"/>
          <w:kern w:val="0"/>
          <w:szCs w:val="21"/>
        </w:rPr>
        <w:t>顶点的连通无向图，其边的个数至少为（</w:t>
      </w:r>
      <w:r w:rsidR="001B5B6B" w:rsidRPr="001B5B6B">
        <w:rPr>
          <w:rFonts w:ascii="Times New Roman" w:hAnsi="Times New Roman" w:cs="Times New Roman" w:hint="eastAsia"/>
          <w:color w:val="FF0000"/>
          <w:kern w:val="0"/>
          <w:szCs w:val="21"/>
        </w:rPr>
        <w:t>A</w:t>
      </w:r>
      <w:r w:rsidR="004940C8" w:rsidRPr="007E1D32">
        <w:rPr>
          <w:rFonts w:ascii="Times New Roman" w:hAnsi="Times New Roman" w:cs="Times New Roman"/>
          <w:color w:val="000000"/>
          <w:kern w:val="0"/>
          <w:szCs w:val="21"/>
        </w:rPr>
        <w:t>）。</w:t>
      </w:r>
    </w:p>
    <w:p w14:paraId="3D1C0429" w14:textId="77777777" w:rsidR="004940C8" w:rsidRPr="007E1D32" w:rsidRDefault="004940C8" w:rsidP="004940C8">
      <w:pPr>
        <w:ind w:firstLineChars="200" w:firstLine="420"/>
        <w:rPr>
          <w:rFonts w:ascii="Times New Roman" w:hAnsi="Times New Roman" w:cs="Times New Roman"/>
          <w:color w:val="000000"/>
          <w:kern w:val="0"/>
          <w:szCs w:val="21"/>
        </w:rPr>
      </w:pPr>
      <w:r w:rsidRPr="007E1D32">
        <w:rPr>
          <w:rFonts w:ascii="Times New Roman" w:hAnsi="Times New Roman" w:cs="Times New Roman"/>
          <w:kern w:val="0"/>
          <w:szCs w:val="21"/>
        </w:rPr>
        <w:t>A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kern w:val="0"/>
          <w:szCs w:val="21"/>
        </w:rPr>
        <w:t>n-1</w:t>
      </w:r>
      <w:r w:rsidRPr="007E1D32">
        <w:rPr>
          <w:rFonts w:ascii="Times New Roman" w:hAnsi="Times New Roman" w:cs="Times New Roman"/>
          <w:color w:val="FF0000"/>
          <w:kern w:val="0"/>
          <w:szCs w:val="21"/>
        </w:rPr>
        <w:t xml:space="preserve">  </w:t>
      </w:r>
      <w:r w:rsidRPr="007E1D32">
        <w:rPr>
          <w:rFonts w:ascii="Times New Roman" w:hAnsi="Times New Roman" w:cs="Times New Roman"/>
          <w:color w:val="000000"/>
          <w:kern w:val="0"/>
          <w:szCs w:val="21"/>
        </w:rPr>
        <w:t xml:space="preserve">         B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color w:val="000000"/>
          <w:kern w:val="0"/>
          <w:szCs w:val="21"/>
        </w:rPr>
        <w:t>n            C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color w:val="000000"/>
          <w:kern w:val="0"/>
          <w:szCs w:val="21"/>
        </w:rPr>
        <w:t>n+1             D</w:t>
      </w:r>
      <w:r w:rsidRPr="007E1D32">
        <w:rPr>
          <w:rFonts w:ascii="Times New Roman" w:hAnsi="Times New Roman" w:cs="Times New Roman"/>
          <w:szCs w:val="21"/>
        </w:rPr>
        <w:t>．</w:t>
      </w:r>
      <w:proofErr w:type="spellStart"/>
      <w:r w:rsidRPr="007E1D32">
        <w:rPr>
          <w:rFonts w:ascii="Times New Roman" w:hAnsi="Times New Roman" w:cs="Times New Roman"/>
          <w:color w:val="000000"/>
          <w:kern w:val="0"/>
          <w:szCs w:val="21"/>
        </w:rPr>
        <w:t>nlogn</w:t>
      </w:r>
      <w:proofErr w:type="spellEnd"/>
      <w:r w:rsidRPr="007E1D32">
        <w:rPr>
          <w:rFonts w:ascii="Times New Roman" w:hAnsi="Times New Roman" w:cs="Times New Roman"/>
          <w:color w:val="000000"/>
          <w:kern w:val="0"/>
          <w:szCs w:val="21"/>
        </w:rPr>
        <w:t>；</w:t>
      </w:r>
    </w:p>
    <w:p w14:paraId="76D87B46" w14:textId="77777777" w:rsidR="0027403E" w:rsidRPr="007E1D32" w:rsidRDefault="0027403E" w:rsidP="004940C8">
      <w:pPr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3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 xml:space="preserve"> </w:t>
      </w:r>
      <w:r w:rsidRPr="007E1D32">
        <w:rPr>
          <w:rFonts w:ascii="Times New Roman" w:hAnsi="Times New Roman" w:cs="Times New Roman"/>
          <w:szCs w:val="21"/>
        </w:rPr>
        <w:t>线性表（</w:t>
      </w:r>
      <w:r w:rsidRPr="007E1D32">
        <w:rPr>
          <w:rFonts w:ascii="Times New Roman" w:hAnsi="Times New Roman" w:cs="Times New Roman"/>
          <w:szCs w:val="21"/>
        </w:rPr>
        <w:t xml:space="preserve"> a</w:t>
      </w:r>
      <w:r w:rsidRPr="00C46143">
        <w:rPr>
          <w:rFonts w:ascii="Times New Roman" w:hAnsi="Times New Roman" w:cs="Times New Roman"/>
          <w:szCs w:val="21"/>
          <w:vertAlign w:val="subscript"/>
        </w:rPr>
        <w:t>1</w:t>
      </w:r>
      <w:r w:rsidRPr="007E1D32">
        <w:rPr>
          <w:rFonts w:ascii="Times New Roman" w:hAnsi="Times New Roman" w:cs="Times New Roman"/>
          <w:szCs w:val="21"/>
        </w:rPr>
        <w:t>,a</w:t>
      </w:r>
      <w:r w:rsidRPr="00C46143">
        <w:rPr>
          <w:rFonts w:ascii="Times New Roman" w:hAnsi="Times New Roman" w:cs="Times New Roman"/>
          <w:szCs w:val="21"/>
          <w:vertAlign w:val="subscript"/>
        </w:rPr>
        <w:t>2</w:t>
      </w:r>
      <w:r w:rsidRPr="007E1D32">
        <w:rPr>
          <w:rFonts w:ascii="Times New Roman" w:hAnsi="Times New Roman" w:cs="Times New Roman"/>
          <w:szCs w:val="21"/>
        </w:rPr>
        <w:t>,…,a</w:t>
      </w:r>
      <w:r w:rsidRPr="00C46143">
        <w:rPr>
          <w:rFonts w:ascii="Times New Roman" w:hAnsi="Times New Roman" w:cs="Times New Roman"/>
          <w:szCs w:val="21"/>
          <w:vertAlign w:val="subscript"/>
        </w:rPr>
        <w:t>n</w:t>
      </w:r>
      <w:r w:rsidRPr="007E1D32">
        <w:rPr>
          <w:rFonts w:ascii="Times New Roman" w:hAnsi="Times New Roman" w:cs="Times New Roman"/>
          <w:szCs w:val="21"/>
        </w:rPr>
        <w:t>）以链接方式存储时，访问第</w:t>
      </w:r>
      <w:r w:rsidRPr="007E1D32">
        <w:rPr>
          <w:rFonts w:ascii="Times New Roman" w:hAnsi="Times New Roman" w:cs="Times New Roman"/>
          <w:szCs w:val="21"/>
        </w:rPr>
        <w:t>i</w:t>
      </w:r>
      <w:r w:rsidR="001B5B6B">
        <w:rPr>
          <w:rFonts w:ascii="Times New Roman" w:hAnsi="Times New Roman" w:cs="Times New Roman"/>
          <w:szCs w:val="21"/>
        </w:rPr>
        <w:t>位置元素的时间复杂</w:t>
      </w:r>
      <w:r w:rsidR="001B5B6B">
        <w:rPr>
          <w:rFonts w:ascii="Times New Roman" w:hAnsi="Times New Roman" w:cs="Times New Roman" w:hint="eastAsia"/>
          <w:szCs w:val="21"/>
        </w:rPr>
        <w:t>度</w:t>
      </w:r>
      <w:r w:rsidRPr="007E1D32">
        <w:rPr>
          <w:rFonts w:ascii="Times New Roman" w:hAnsi="Times New Roman" w:cs="Times New Roman"/>
          <w:szCs w:val="21"/>
        </w:rPr>
        <w:t>为（</w:t>
      </w:r>
      <w:r w:rsidRPr="007E1D32">
        <w:rPr>
          <w:rFonts w:ascii="Times New Roman" w:hAnsi="Times New Roman" w:cs="Times New Roman"/>
          <w:szCs w:val="21"/>
        </w:rPr>
        <w:t xml:space="preserve">  </w:t>
      </w:r>
      <w:r w:rsidR="001B5B6B" w:rsidRPr="001B5B6B">
        <w:rPr>
          <w:rFonts w:ascii="Times New Roman" w:hAnsi="Times New Roman" w:cs="Times New Roman" w:hint="eastAsia"/>
          <w:color w:val="FF0000"/>
          <w:szCs w:val="21"/>
        </w:rPr>
        <w:t>C</w:t>
      </w:r>
      <w:r w:rsidRPr="007E1D32">
        <w:rPr>
          <w:rFonts w:ascii="Times New Roman" w:hAnsi="Times New Roman" w:cs="Times New Roman"/>
          <w:szCs w:val="21"/>
        </w:rPr>
        <w:t xml:space="preserve">  </w:t>
      </w:r>
      <w:r w:rsidRPr="007E1D32">
        <w:rPr>
          <w:rFonts w:ascii="Times New Roman" w:hAnsi="Times New Roman" w:cs="Times New Roman"/>
          <w:szCs w:val="21"/>
        </w:rPr>
        <w:t>）</w:t>
      </w:r>
    </w:p>
    <w:p w14:paraId="69FE1939" w14:textId="77777777" w:rsidR="0027403E" w:rsidRPr="007E1D32" w:rsidRDefault="0027403E" w:rsidP="0027403E">
      <w:pPr>
        <w:ind w:firstLine="42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A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>O</w:t>
      </w: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i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 xml:space="preserve">      B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>O</w:t>
      </w: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1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 xml:space="preserve">      C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>O</w:t>
      </w: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n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 xml:space="preserve">       D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>O</w:t>
      </w: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i-1</w:t>
      </w:r>
      <w:r w:rsidRPr="007E1D32">
        <w:rPr>
          <w:rFonts w:ascii="Times New Roman" w:hAnsi="Times New Roman" w:cs="Times New Roman"/>
          <w:szCs w:val="21"/>
        </w:rPr>
        <w:t>）</w:t>
      </w:r>
    </w:p>
    <w:p w14:paraId="541A9605" w14:textId="77777777" w:rsidR="00793714" w:rsidRDefault="00C46143" w:rsidP="0079371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27403E" w:rsidRPr="007E1D32">
        <w:rPr>
          <w:rFonts w:ascii="Times New Roman" w:hAnsi="Times New Roman" w:cs="Times New Roman"/>
          <w:szCs w:val="21"/>
        </w:rPr>
        <w:t xml:space="preserve">. </w:t>
      </w:r>
      <w:r w:rsidR="00ED5B37">
        <w:rPr>
          <w:rFonts w:ascii="Times New Roman" w:hAnsi="Times New Roman" w:cs="Times New Roman" w:hint="eastAsia"/>
          <w:szCs w:val="21"/>
        </w:rPr>
        <w:t xml:space="preserve"> </w:t>
      </w:r>
      <w:r w:rsidR="00793714" w:rsidRPr="00793714">
        <w:rPr>
          <w:rFonts w:ascii="Times New Roman" w:hAnsi="Times New Roman" w:cs="Times New Roman" w:hint="eastAsia"/>
          <w:szCs w:val="21"/>
        </w:rPr>
        <w:t>使用</w:t>
      </w:r>
      <w:r w:rsidR="00793714" w:rsidRPr="00793714">
        <w:rPr>
          <w:rFonts w:ascii="Times New Roman" w:hAnsi="Times New Roman" w:cs="Times New Roman" w:hint="eastAsia"/>
          <w:szCs w:val="21"/>
        </w:rPr>
        <w:t>Prim</w:t>
      </w:r>
      <w:r w:rsidR="00793714" w:rsidRPr="00793714">
        <w:rPr>
          <w:rFonts w:ascii="Times New Roman" w:hAnsi="Times New Roman" w:cs="Times New Roman" w:hint="eastAsia"/>
          <w:szCs w:val="21"/>
        </w:rPr>
        <w:t>算法从结点</w:t>
      </w:r>
      <w:r w:rsidR="00793714" w:rsidRPr="00793714">
        <w:rPr>
          <w:rFonts w:ascii="Times New Roman" w:hAnsi="Times New Roman" w:cs="Times New Roman" w:hint="eastAsia"/>
          <w:szCs w:val="21"/>
        </w:rPr>
        <w:t>0</w:t>
      </w:r>
      <w:r w:rsidR="00793714" w:rsidRPr="00793714">
        <w:rPr>
          <w:rFonts w:ascii="Times New Roman" w:hAnsi="Times New Roman" w:cs="Times New Roman" w:hint="eastAsia"/>
          <w:szCs w:val="21"/>
        </w:rPr>
        <w:t>出发求下图的最小生成树，依次写出每次被加入到最小生成树中边的编号</w:t>
      </w:r>
      <w:r w:rsidR="0003374A">
        <w:rPr>
          <w:rFonts w:ascii="Times New Roman" w:hAnsi="Times New Roman" w:cs="Times New Roman" w:hint="eastAsia"/>
          <w:szCs w:val="21"/>
        </w:rPr>
        <w:t>，下面正确的答案是（</w:t>
      </w:r>
      <w:r w:rsidR="0003374A">
        <w:rPr>
          <w:rFonts w:ascii="Times New Roman" w:hAnsi="Times New Roman" w:cs="Times New Roman" w:hint="eastAsia"/>
          <w:szCs w:val="21"/>
        </w:rPr>
        <w:t>B</w:t>
      </w:r>
      <w:r w:rsidR="0003374A">
        <w:rPr>
          <w:rFonts w:ascii="Times New Roman" w:hAnsi="Times New Roman" w:cs="Times New Roman" w:hint="eastAsia"/>
          <w:szCs w:val="21"/>
        </w:rPr>
        <w:t>）。</w:t>
      </w:r>
    </w:p>
    <w:p w14:paraId="1AFA1064" w14:textId="77777777" w:rsidR="00793714" w:rsidRDefault="00793714" w:rsidP="00793714">
      <w:pPr>
        <w:rPr>
          <w:rFonts w:ascii="Times New Roman" w:hAnsi="Times New Roman" w:cs="Times New Roman"/>
          <w:szCs w:val="21"/>
        </w:rPr>
      </w:pPr>
      <w:r w:rsidRPr="007F6B67">
        <w:rPr>
          <w:rFonts w:ascii="Helvetica" w:hAnsi="Helvetica" w:cs="Helvetica"/>
          <w:noProof/>
          <w:color w:val="333333"/>
          <w:szCs w:val="21"/>
        </w:rPr>
        <w:drawing>
          <wp:inline distT="0" distB="0" distL="0" distR="0" wp14:anchorId="0EB8F448" wp14:editId="68803689">
            <wp:extent cx="2872800" cy="2381659"/>
            <wp:effectExtent l="0" t="0" r="3810" b="0"/>
            <wp:docPr id="5" name="图片 5" descr="https://d396qusza40orc.cloudfront.net/pkudsalgo%2Fimages%2Fw7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96qusza40orc.cloudfront.net/pkudsalgo%2Fimages%2Fw7-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645" cy="238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8640" w14:textId="77777777" w:rsidR="007F6B67" w:rsidRPr="00804601" w:rsidRDefault="007F6B67" w:rsidP="007F6B6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A. </w:t>
      </w:r>
      <w:r w:rsidRPr="00804601">
        <w:rPr>
          <w:rFonts w:ascii="Times New Roman" w:hAnsi="Times New Roman" w:cs="Times New Roman"/>
          <w:szCs w:val="21"/>
        </w:rPr>
        <w:t>(0,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2)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(3, 5) (1,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4) (2,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5) (1,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2)   B.</w:t>
      </w:r>
      <w:r>
        <w:rPr>
          <w:rFonts w:ascii="Times New Roman" w:hAnsi="Times New Roman" w:cs="Times New Roman"/>
          <w:szCs w:val="21"/>
        </w:rPr>
        <w:t xml:space="preserve"> (</w:t>
      </w:r>
      <w:r w:rsidRPr="00804601">
        <w:rPr>
          <w:rFonts w:ascii="Times New Roman" w:hAnsi="Times New Roman" w:cs="Times New Roman"/>
          <w:szCs w:val="21"/>
        </w:rPr>
        <w:t>0,</w:t>
      </w:r>
      <w:r>
        <w:rPr>
          <w:rFonts w:ascii="Times New Roman" w:hAnsi="Times New Roman" w:cs="Times New Roman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 xml:space="preserve">) </w:t>
      </w:r>
      <w:r w:rsidRPr="00804601">
        <w:rPr>
          <w:rFonts w:ascii="Times New Roman" w:hAnsi="Times New Roman" w:cs="Times New Roman"/>
          <w:szCs w:val="21"/>
        </w:rPr>
        <w:t>(2, 5) (3, 5) (1,</w:t>
      </w:r>
      <w:r>
        <w:rPr>
          <w:rFonts w:ascii="Times New Roman" w:hAnsi="Times New Roman" w:cs="Times New Roman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2) (1,</w:t>
      </w:r>
      <w:r>
        <w:rPr>
          <w:rFonts w:ascii="Times New Roman" w:hAnsi="Times New Roman" w:cs="Times New Roman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4)</w:t>
      </w:r>
    </w:p>
    <w:p w14:paraId="4D520863" w14:textId="77777777" w:rsidR="007F6B67" w:rsidRDefault="007F6B67" w:rsidP="007F6B6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C. </w:t>
      </w:r>
      <w:r w:rsidRPr="00804601">
        <w:rPr>
          <w:rFonts w:ascii="Times New Roman" w:hAnsi="Times New Roman" w:cs="Times New Roman"/>
          <w:szCs w:val="21"/>
        </w:rPr>
        <w:t>(0,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2)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(3, 5)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(1,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4) (1,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 xml:space="preserve">2) </w:t>
      </w:r>
      <w:r w:rsidRPr="00030DC6">
        <w:rPr>
          <w:rFonts w:ascii="Times New Roman" w:hAnsi="Times New Roman" w:cs="Times New Roman" w:hint="eastAsia"/>
          <w:szCs w:val="21"/>
        </w:rPr>
        <w:t>(</w:t>
      </w:r>
      <w:r w:rsidRPr="00030DC6">
        <w:rPr>
          <w:rFonts w:ascii="Times New Roman" w:hAnsi="Times New Roman" w:cs="Times New Roman"/>
          <w:szCs w:val="21"/>
        </w:rPr>
        <w:t>2</w:t>
      </w:r>
      <w:r w:rsidRPr="00030DC6"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030DC6">
        <w:rPr>
          <w:rFonts w:ascii="Times New Roman" w:hAnsi="Times New Roman" w:cs="Times New Roman"/>
          <w:szCs w:val="21"/>
        </w:rPr>
        <w:t>5</w:t>
      </w:r>
      <w:r w:rsidRPr="00030DC6"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 xml:space="preserve">  B.</w:t>
      </w:r>
      <w:r>
        <w:rPr>
          <w:rFonts w:ascii="Times New Roman" w:hAnsi="Times New Roman" w:cs="Times New Roman"/>
          <w:szCs w:val="21"/>
        </w:rPr>
        <w:t xml:space="preserve"> (</w:t>
      </w:r>
      <w:r w:rsidRPr="00804601">
        <w:rPr>
          <w:rFonts w:ascii="Times New Roman" w:hAnsi="Times New Roman" w:cs="Times New Roman"/>
          <w:szCs w:val="21"/>
        </w:rPr>
        <w:t>0,</w:t>
      </w:r>
      <w:r>
        <w:rPr>
          <w:rFonts w:ascii="Times New Roman" w:hAnsi="Times New Roman" w:cs="Times New Roman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 xml:space="preserve">) </w:t>
      </w:r>
      <w:r w:rsidRPr="00030DC6">
        <w:rPr>
          <w:rFonts w:ascii="Times New Roman" w:hAnsi="Times New Roman" w:cs="Times New Roman" w:hint="eastAsia"/>
          <w:szCs w:val="21"/>
        </w:rPr>
        <w:t>(</w:t>
      </w:r>
      <w:r w:rsidRPr="00030DC6">
        <w:rPr>
          <w:rFonts w:ascii="Times New Roman" w:hAnsi="Times New Roman" w:cs="Times New Roman"/>
          <w:szCs w:val="21"/>
        </w:rPr>
        <w:t>1</w:t>
      </w:r>
      <w:r w:rsidRPr="00030DC6"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Pr="00030DC6">
        <w:rPr>
          <w:rFonts w:ascii="Times New Roman" w:hAnsi="Times New Roman" w:cs="Times New Roman"/>
          <w:szCs w:val="21"/>
        </w:rPr>
        <w:t>2</w:t>
      </w:r>
      <w:r w:rsidRPr="00030DC6">
        <w:rPr>
          <w:rFonts w:ascii="Times New Roman" w:hAnsi="Times New Roman" w:cs="Times New Roman" w:hint="eastAsia"/>
          <w:szCs w:val="21"/>
        </w:rPr>
        <w:t>) (</w:t>
      </w:r>
      <w:r w:rsidRPr="00030DC6">
        <w:rPr>
          <w:rFonts w:ascii="Times New Roman" w:hAnsi="Times New Roman" w:cs="Times New Roman"/>
          <w:szCs w:val="21"/>
        </w:rPr>
        <w:t>1</w:t>
      </w:r>
      <w:r w:rsidRPr="00030DC6"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Pr="00030DC6">
        <w:rPr>
          <w:rFonts w:ascii="Times New Roman" w:hAnsi="Times New Roman" w:cs="Times New Roman"/>
          <w:szCs w:val="21"/>
        </w:rPr>
        <w:t>4</w:t>
      </w:r>
      <w:r w:rsidRPr="00030DC6">
        <w:rPr>
          <w:rFonts w:ascii="Times New Roman" w:hAnsi="Times New Roman" w:cs="Times New Roman" w:hint="eastAsia"/>
          <w:szCs w:val="21"/>
        </w:rPr>
        <w:t>)</w:t>
      </w:r>
      <w:r w:rsidRPr="0003374A">
        <w:rPr>
          <w:rFonts w:ascii="Times New Roman" w:hAnsi="Times New Roman" w:cs="Times New Roman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(2, 5) (3, 5)</w:t>
      </w:r>
    </w:p>
    <w:p w14:paraId="5F188E36" w14:textId="77777777" w:rsidR="0027403E" w:rsidRPr="007E1D32" w:rsidRDefault="0027403E" w:rsidP="007F6B67">
      <w:pPr>
        <w:rPr>
          <w:rFonts w:ascii="Times New Roman" w:hAnsi="Times New Roman" w:cs="Times New Roman"/>
          <w:szCs w:val="21"/>
        </w:rPr>
      </w:pPr>
    </w:p>
    <w:p w14:paraId="4C149C10" w14:textId="77777777" w:rsidR="00AB4452" w:rsidRDefault="00AB4452" w:rsidP="00AB4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5．一个有n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 xml:space="preserve">结点的图，最多有（ </w:t>
      </w:r>
      <w:r w:rsidRPr="00AB4452">
        <w:rPr>
          <w:rFonts w:ascii="宋体" w:hAnsi="宋体" w:hint="eastAsia"/>
          <w:color w:val="FF0000"/>
          <w:szCs w:val="21"/>
        </w:rPr>
        <w:t>D</w:t>
      </w:r>
      <w:r>
        <w:rPr>
          <w:rFonts w:ascii="宋体" w:hAnsi="宋体" w:hint="eastAsia"/>
          <w:szCs w:val="21"/>
        </w:rPr>
        <w:t xml:space="preserve">   ）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连通分量。</w:t>
      </w:r>
    </w:p>
    <w:p w14:paraId="4DB3E19C" w14:textId="77777777" w:rsidR="00AB4452" w:rsidRDefault="00AB4452" w:rsidP="00AB4452">
      <w:pPr>
        <w:ind w:firstLineChars="171" w:firstLine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A．0                B．1                 C．n-1             D．</w:t>
      </w:r>
      <w:proofErr w:type="gramStart"/>
      <w:r>
        <w:rPr>
          <w:rFonts w:ascii="宋体" w:hAnsi="宋体" w:hint="eastAsia"/>
          <w:szCs w:val="21"/>
        </w:rPr>
        <w:t>n</w:t>
      </w:r>
      <w:proofErr w:type="gramEnd"/>
    </w:p>
    <w:p w14:paraId="08E308AC" w14:textId="77777777" w:rsidR="003A38D6" w:rsidRPr="00ED5B37" w:rsidRDefault="003A38D6" w:rsidP="003A38D6">
      <w:pPr>
        <w:ind w:leftChars="1" w:left="283" w:hangingChars="134" w:hanging="281"/>
        <w:rPr>
          <w:rFonts w:ascii="Times New Roman" w:hAnsi="Times New Roman" w:cs="Times New Roman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>6</w:t>
      </w:r>
      <w:r w:rsidRPr="00ED5B37">
        <w:rPr>
          <w:rFonts w:ascii="Times New Roman" w:hAnsi="Times New Roman" w:cs="Times New Roman" w:hint="eastAsia"/>
          <w:szCs w:val="21"/>
          <w:shd w:val="clear" w:color="auto" w:fill="FFFFFF"/>
        </w:rPr>
        <w:t xml:space="preserve">. </w:t>
      </w:r>
      <w:r w:rsidRPr="00ED5B37">
        <w:rPr>
          <w:rFonts w:ascii="Times New Roman" w:hAnsi="Times New Roman" w:cs="Times New Roman" w:hint="eastAsia"/>
          <w:szCs w:val="21"/>
          <w:shd w:val="clear" w:color="auto" w:fill="FFFFFF"/>
        </w:rPr>
        <w:t>用二分（对半）查找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法检索</w:t>
      </w:r>
      <w:r w:rsidRPr="00ED5B37">
        <w:rPr>
          <w:rFonts w:ascii="Times New Roman" w:hAnsi="Times New Roman" w:cs="Times New Roman" w:hint="eastAsia"/>
          <w:szCs w:val="21"/>
          <w:shd w:val="clear" w:color="auto" w:fill="FFFFFF"/>
        </w:rPr>
        <w:t>元素速度比用顺序法</w:t>
      </w:r>
      <w:r w:rsidRPr="00ED5B37">
        <w:rPr>
          <w:rFonts w:ascii="Times New Roman" w:hAnsi="Times New Roman" w:cs="Times New Roman" w:hint="eastAsia"/>
          <w:szCs w:val="21"/>
          <w:shd w:val="clear" w:color="auto" w:fill="FFFFFF"/>
        </w:rPr>
        <w:t xml:space="preserve">(  </w:t>
      </w:r>
      <w:r w:rsidRPr="00ED5B37">
        <w:rPr>
          <w:rFonts w:ascii="Times New Roman" w:hAnsi="Times New Roman" w:cs="Times New Roman" w:hint="eastAsia"/>
          <w:color w:val="FF0000"/>
          <w:szCs w:val="21"/>
          <w:shd w:val="clear" w:color="auto" w:fill="FFFFFF"/>
        </w:rPr>
        <w:t>D</w:t>
      </w:r>
      <w:r w:rsidRPr="00ED5B37">
        <w:rPr>
          <w:rFonts w:ascii="Times New Roman" w:hAnsi="Times New Roman" w:cs="Times New Roman" w:hint="eastAsia"/>
          <w:szCs w:val="21"/>
          <w:shd w:val="clear" w:color="auto" w:fill="FFFFFF"/>
        </w:rPr>
        <w:t xml:space="preserve">  ) 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。【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2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分】</w:t>
      </w:r>
    </w:p>
    <w:p w14:paraId="08D070A6" w14:textId="77777777" w:rsidR="003A38D6" w:rsidRDefault="003A38D6" w:rsidP="003A38D6">
      <w:pPr>
        <w:pStyle w:val="a6"/>
        <w:numPr>
          <w:ilvl w:val="0"/>
          <w:numId w:val="9"/>
        </w:numPr>
        <w:snapToGrid w:val="0"/>
        <w:ind w:hanging="564"/>
        <w:rPr>
          <w:rFonts w:ascii="宋体" w:hAnsi="宋体"/>
          <w:bCs/>
          <w:szCs w:val="21"/>
        </w:rPr>
      </w:pPr>
      <w:proofErr w:type="gramStart"/>
      <w:r>
        <w:rPr>
          <w:rFonts w:ascii="宋体" w:hAnsi="宋体" w:hint="eastAsia"/>
          <w:bCs/>
          <w:szCs w:val="21"/>
        </w:rPr>
        <w:t>必然快</w:t>
      </w:r>
      <w:proofErr w:type="gramEnd"/>
      <w:r>
        <w:rPr>
          <w:rFonts w:ascii="宋体" w:hAnsi="宋体" w:hint="eastAsia"/>
          <w:bCs/>
          <w:szCs w:val="21"/>
        </w:rPr>
        <w:t xml:space="preserve">      B. 必然慢      C. 相等      D. 不能确定</w:t>
      </w:r>
    </w:p>
    <w:p w14:paraId="3F7E52B1" w14:textId="77777777" w:rsidR="004940C8" w:rsidRPr="007E1D32" w:rsidRDefault="003A38D6" w:rsidP="004940C8">
      <w:pPr>
        <w:ind w:leftChars="1" w:left="283" w:hangingChars="134" w:hanging="28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>7</w:t>
      </w:r>
      <w:r w:rsidR="0027403E" w:rsidRPr="007E1D32">
        <w:rPr>
          <w:rFonts w:ascii="Times New Roman" w:hAnsi="Times New Roman" w:cs="Times New Roman"/>
          <w:szCs w:val="21"/>
          <w:shd w:val="clear" w:color="auto" w:fill="FFFFFF"/>
        </w:rPr>
        <w:t xml:space="preserve">. </w:t>
      </w:r>
      <w:r w:rsidR="004940C8" w:rsidRPr="007E1D32">
        <w:rPr>
          <w:rFonts w:ascii="Times New Roman" w:hAnsi="Times New Roman" w:cs="Times New Roman"/>
        </w:rPr>
        <w:t>已知</w:t>
      </w:r>
      <w:proofErr w:type="gramStart"/>
      <w:r w:rsidR="004940C8" w:rsidRPr="007E1D32">
        <w:rPr>
          <w:rFonts w:ascii="Times New Roman" w:hAnsi="Times New Roman" w:cs="Times New Roman"/>
        </w:rPr>
        <w:t>一</w:t>
      </w:r>
      <w:proofErr w:type="gramEnd"/>
      <w:r w:rsidR="004940C8" w:rsidRPr="007E1D32">
        <w:rPr>
          <w:rFonts w:ascii="Times New Roman" w:hAnsi="Times New Roman" w:cs="Times New Roman"/>
        </w:rPr>
        <w:t>算术表达式的中缀形式为</w:t>
      </w:r>
      <w:r w:rsidR="004940C8" w:rsidRPr="007E1D32">
        <w:rPr>
          <w:rFonts w:ascii="Times New Roman" w:hAnsi="Times New Roman" w:cs="Times New Roman"/>
        </w:rPr>
        <w:t xml:space="preserve"> A+B*C-D/E</w:t>
      </w:r>
      <w:r w:rsidR="004940C8" w:rsidRPr="007E1D32">
        <w:rPr>
          <w:rFonts w:ascii="Times New Roman" w:hAnsi="Times New Roman" w:cs="Times New Roman"/>
        </w:rPr>
        <w:t>，后缀形式为</w:t>
      </w:r>
      <w:r w:rsidR="004940C8" w:rsidRPr="007E1D32">
        <w:rPr>
          <w:rFonts w:ascii="Times New Roman" w:hAnsi="Times New Roman" w:cs="Times New Roman"/>
        </w:rPr>
        <w:t>ABC*+DE/-</w:t>
      </w:r>
      <w:r w:rsidR="004940C8" w:rsidRPr="007E1D32">
        <w:rPr>
          <w:rFonts w:ascii="Times New Roman" w:hAnsi="Times New Roman" w:cs="Times New Roman"/>
        </w:rPr>
        <w:t>，其前缀形式为</w:t>
      </w:r>
      <w:r w:rsidR="004940C8" w:rsidRPr="007E1D32">
        <w:rPr>
          <w:rFonts w:ascii="Times New Roman" w:hAnsi="Times New Roman" w:cs="Times New Roman"/>
        </w:rPr>
        <w:t xml:space="preserve">(  </w:t>
      </w:r>
      <w:r w:rsidR="001B5B6B" w:rsidRPr="00A922FA">
        <w:rPr>
          <w:rFonts w:ascii="Times New Roman" w:hAnsi="Times New Roman" w:cs="Times New Roman" w:hint="eastAsia"/>
          <w:color w:val="FF0000"/>
        </w:rPr>
        <w:t>D</w:t>
      </w:r>
      <w:r w:rsidR="004940C8" w:rsidRPr="007E1D32">
        <w:rPr>
          <w:rFonts w:ascii="Times New Roman" w:hAnsi="Times New Roman" w:cs="Times New Roman"/>
        </w:rPr>
        <w:t xml:space="preserve">  )</w:t>
      </w:r>
      <w:r w:rsidR="004940C8" w:rsidRPr="007E1D32">
        <w:rPr>
          <w:rFonts w:ascii="Times New Roman" w:hAnsi="Times New Roman" w:cs="Times New Roman"/>
        </w:rPr>
        <w:t>。</w:t>
      </w:r>
      <w:r w:rsidR="001B5B6B">
        <w:rPr>
          <w:rFonts w:ascii="Times New Roman" w:hAnsi="Times New Roman" w:cs="Times New Roman" w:hint="eastAsia"/>
        </w:rPr>
        <w:t>【</w:t>
      </w:r>
      <w:r w:rsidR="001B5B6B">
        <w:rPr>
          <w:rFonts w:ascii="Times New Roman" w:hAnsi="Times New Roman" w:cs="Times New Roman" w:hint="eastAsia"/>
        </w:rPr>
        <w:t>4</w:t>
      </w:r>
      <w:r w:rsidR="001B5B6B">
        <w:rPr>
          <w:rFonts w:ascii="Times New Roman" w:hAnsi="Times New Roman" w:cs="Times New Roman" w:hint="eastAsia"/>
        </w:rPr>
        <w:t>分】</w:t>
      </w:r>
    </w:p>
    <w:p w14:paraId="6C372797" w14:textId="77777777" w:rsidR="004940C8" w:rsidRPr="007E1D32" w:rsidRDefault="004940C8" w:rsidP="004940C8">
      <w:pPr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A</w:t>
      </w:r>
      <w:r w:rsidRPr="007E1D32">
        <w:rPr>
          <w:rFonts w:ascii="Times New Roman" w:hAnsi="Times New Roman" w:cs="Times New Roman"/>
        </w:rPr>
        <w:t>．</w:t>
      </w:r>
      <w:r w:rsidRPr="007E1D32">
        <w:rPr>
          <w:rFonts w:ascii="Times New Roman" w:hAnsi="Times New Roman" w:cs="Times New Roman"/>
        </w:rPr>
        <w:t>-A+B*C/DE       B. -A+B*CD/E      C</w:t>
      </w:r>
      <w:r w:rsidRPr="007E1D32">
        <w:rPr>
          <w:rFonts w:ascii="Times New Roman" w:hAnsi="Times New Roman" w:cs="Times New Roman"/>
        </w:rPr>
        <w:t>．</w:t>
      </w:r>
      <w:r w:rsidRPr="007E1D32">
        <w:rPr>
          <w:rFonts w:ascii="Times New Roman" w:hAnsi="Times New Roman" w:cs="Times New Roman"/>
        </w:rPr>
        <w:t>-+*ABC/DE           D. -+A*BC/DE</w:t>
      </w:r>
    </w:p>
    <w:p w14:paraId="1AF6BD26" w14:textId="77777777" w:rsidR="00AB4452" w:rsidRPr="00ED5B37" w:rsidRDefault="003A38D6" w:rsidP="00ED5B37">
      <w:pPr>
        <w:ind w:leftChars="1" w:left="283" w:hangingChars="134" w:hanging="281"/>
        <w:rPr>
          <w:rFonts w:ascii="Times New Roman" w:hAnsi="Times New Roman" w:cs="Times New Roman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>8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．对序列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{15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9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7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8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20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-1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4}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进行排序，进行一趟</w:t>
      </w:r>
      <w:r w:rsidR="00793714">
        <w:rPr>
          <w:rFonts w:ascii="Times New Roman" w:hAnsi="Times New Roman" w:cs="Times New Roman" w:hint="eastAsia"/>
          <w:szCs w:val="21"/>
          <w:shd w:val="clear" w:color="auto" w:fill="FFFFFF"/>
        </w:rPr>
        <w:t>处理（对应于排序算法中一层循环或一层递归算法）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后，数据的排列变为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{4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9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-1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8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20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7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15}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；则采用的是（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 xml:space="preserve">   </w:t>
      </w:r>
      <w:r w:rsidR="001274A7" w:rsidRPr="00ED5B37">
        <w:rPr>
          <w:rFonts w:ascii="Times New Roman" w:hAnsi="Times New Roman" w:cs="Times New Roman" w:hint="eastAsia"/>
          <w:color w:val="FF0000"/>
          <w:szCs w:val="21"/>
          <w:shd w:val="clear" w:color="auto" w:fill="FFFFFF"/>
        </w:rPr>
        <w:t>C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 xml:space="preserve"> 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）排序。【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4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分】</w:t>
      </w:r>
    </w:p>
    <w:p w14:paraId="06C326DC" w14:textId="77777777" w:rsidR="00AB4452" w:rsidRDefault="00AB4452" w:rsidP="00ED5B37">
      <w:pPr>
        <w:ind w:firstLineChars="202" w:firstLine="424"/>
        <w:rPr>
          <w:rFonts w:ascii="宋体" w:hAnsi="宋体"/>
          <w:szCs w:val="20"/>
        </w:rPr>
      </w:pPr>
      <w:r>
        <w:rPr>
          <w:rFonts w:ascii="宋体" w:hAnsi="宋体" w:hint="eastAsia"/>
          <w:szCs w:val="20"/>
        </w:rPr>
        <w:t>A. 选择           B. 快速           C. 希尔</w:t>
      </w:r>
      <w:r w:rsidR="00C22D23">
        <w:rPr>
          <w:rFonts w:ascii="宋体" w:hAnsi="宋体" w:hint="eastAsia"/>
          <w:szCs w:val="20"/>
        </w:rPr>
        <w:t>（Shell）</w:t>
      </w:r>
      <w:r>
        <w:rPr>
          <w:rFonts w:ascii="宋体" w:hAnsi="宋体" w:hint="eastAsia"/>
          <w:szCs w:val="20"/>
        </w:rPr>
        <w:t xml:space="preserve">          D. 冒泡</w:t>
      </w:r>
    </w:p>
    <w:p w14:paraId="07B6876A" w14:textId="77777777" w:rsidR="0027403E" w:rsidRPr="00ED5B37" w:rsidRDefault="0027403E" w:rsidP="0027403E">
      <w:pPr>
        <w:rPr>
          <w:rFonts w:ascii="Times New Roman" w:hAnsi="Times New Roman" w:cs="Times New Roman"/>
          <w:szCs w:val="21"/>
        </w:rPr>
      </w:pPr>
    </w:p>
    <w:p w14:paraId="0075978C" w14:textId="77777777" w:rsidR="0027403E" w:rsidRPr="007E1D32" w:rsidRDefault="0027403E" w:rsidP="0027403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简答题（</w:t>
      </w:r>
      <w:r w:rsidR="00C46143">
        <w:rPr>
          <w:rFonts w:ascii="Times New Roman" w:hAnsi="Times New Roman" w:cs="Times New Roman" w:hint="eastAsia"/>
          <w:szCs w:val="21"/>
        </w:rPr>
        <w:t>3</w:t>
      </w:r>
      <w:r w:rsidRPr="007E1D32">
        <w:rPr>
          <w:rFonts w:ascii="Times New Roman" w:hAnsi="Times New Roman" w:cs="Times New Roman"/>
          <w:szCs w:val="21"/>
        </w:rPr>
        <w:t>0</w:t>
      </w:r>
      <w:r w:rsidRPr="007E1D32">
        <w:rPr>
          <w:rFonts w:ascii="Times New Roman" w:hAnsi="Times New Roman" w:cs="Times New Roman"/>
          <w:szCs w:val="21"/>
        </w:rPr>
        <w:t>分，每题</w:t>
      </w:r>
      <w:r w:rsidRPr="007E1D32">
        <w:rPr>
          <w:rFonts w:ascii="Times New Roman" w:hAnsi="Times New Roman" w:cs="Times New Roman"/>
          <w:szCs w:val="21"/>
        </w:rPr>
        <w:t>10</w:t>
      </w:r>
      <w:r w:rsidRPr="007E1D32">
        <w:rPr>
          <w:rFonts w:ascii="Times New Roman" w:hAnsi="Times New Roman" w:cs="Times New Roman"/>
          <w:szCs w:val="21"/>
        </w:rPr>
        <w:t>分）</w:t>
      </w:r>
    </w:p>
    <w:p w14:paraId="3A438584" w14:textId="77777777" w:rsidR="0027403E" w:rsidRDefault="004940C8" w:rsidP="00184A31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试问</w:t>
      </w:r>
      <w:r w:rsidR="00184A31">
        <w:rPr>
          <w:rFonts w:ascii="Times New Roman" w:hAnsi="Times New Roman" w:cs="Times New Roman" w:hint="eastAsia"/>
        </w:rPr>
        <w:t>由二叉树</w:t>
      </w:r>
      <w:proofErr w:type="gramStart"/>
      <w:r w:rsidR="00184A31">
        <w:rPr>
          <w:rFonts w:ascii="Times New Roman" w:hAnsi="Times New Roman" w:cs="Times New Roman" w:hint="eastAsia"/>
        </w:rPr>
        <w:t>的</w:t>
      </w:r>
      <w:r w:rsidRPr="007E1D32">
        <w:rPr>
          <w:rFonts w:ascii="Times New Roman" w:hAnsi="Times New Roman" w:cs="Times New Roman"/>
        </w:rPr>
        <w:t>中序序列</w:t>
      </w:r>
      <w:proofErr w:type="gramEnd"/>
      <w:r w:rsidR="00184A31">
        <w:rPr>
          <w:rFonts w:ascii="Times New Roman" w:hAnsi="Times New Roman" w:cs="Times New Roman" w:hint="eastAsia"/>
        </w:rPr>
        <w:t>和</w:t>
      </w:r>
      <w:r w:rsidRPr="007E1D32">
        <w:rPr>
          <w:rFonts w:ascii="Times New Roman" w:hAnsi="Times New Roman" w:cs="Times New Roman"/>
        </w:rPr>
        <w:t>后序序列是否能唯一的建立二叉树，</w:t>
      </w:r>
      <w:r w:rsidR="00184A31">
        <w:rPr>
          <w:rFonts w:ascii="Times New Roman" w:hAnsi="Times New Roman" w:cs="Times New Roman" w:hint="eastAsia"/>
        </w:rPr>
        <w:t>请</w:t>
      </w:r>
      <w:r w:rsidRPr="007E1D32">
        <w:rPr>
          <w:rFonts w:ascii="Times New Roman" w:hAnsi="Times New Roman" w:cs="Times New Roman"/>
        </w:rPr>
        <w:t>说明理由</w:t>
      </w:r>
      <w:r w:rsidR="00184A31">
        <w:rPr>
          <w:rFonts w:ascii="Times New Roman" w:hAnsi="Times New Roman" w:cs="Times New Roman" w:hint="eastAsia"/>
        </w:rPr>
        <w:t>；</w:t>
      </w:r>
      <w:r w:rsidRPr="007E1D32">
        <w:rPr>
          <w:rFonts w:ascii="Times New Roman" w:hAnsi="Times New Roman" w:cs="Times New Roman"/>
        </w:rPr>
        <w:t>若能</w:t>
      </w:r>
      <w:r w:rsidR="00184A31">
        <w:rPr>
          <w:rFonts w:ascii="Times New Roman" w:hAnsi="Times New Roman" w:cs="Times New Roman" w:hint="eastAsia"/>
        </w:rPr>
        <w:t>，</w:t>
      </w:r>
      <w:r w:rsidRPr="007E1D32">
        <w:rPr>
          <w:rFonts w:ascii="Times New Roman" w:hAnsi="Times New Roman" w:cs="Times New Roman"/>
        </w:rPr>
        <w:t>对中</w:t>
      </w:r>
      <w:proofErr w:type="gramStart"/>
      <w:r w:rsidRPr="007E1D32">
        <w:rPr>
          <w:rFonts w:ascii="Times New Roman" w:hAnsi="Times New Roman" w:cs="Times New Roman"/>
        </w:rPr>
        <w:t>序</w:t>
      </w:r>
      <w:proofErr w:type="gramEnd"/>
      <w:r w:rsidRPr="007E1D32">
        <w:rPr>
          <w:rFonts w:ascii="Times New Roman" w:hAnsi="Times New Roman" w:cs="Times New Roman"/>
        </w:rPr>
        <w:t>序列</w:t>
      </w:r>
      <w:r w:rsidRPr="007E1D32">
        <w:rPr>
          <w:rFonts w:ascii="Times New Roman" w:hAnsi="Times New Roman" w:cs="Times New Roman"/>
        </w:rPr>
        <w:t>DBEAFGC</w:t>
      </w:r>
      <w:r w:rsidRPr="007E1D32">
        <w:rPr>
          <w:rFonts w:ascii="Times New Roman" w:hAnsi="Times New Roman" w:cs="Times New Roman"/>
        </w:rPr>
        <w:t>和后序序列</w:t>
      </w:r>
      <w:r w:rsidRPr="007E1D32">
        <w:rPr>
          <w:rFonts w:ascii="Times New Roman" w:hAnsi="Times New Roman" w:cs="Times New Roman"/>
        </w:rPr>
        <w:t>DEBGFCA</w:t>
      </w:r>
      <w:r w:rsidRPr="007E1D32">
        <w:rPr>
          <w:rFonts w:ascii="Times New Roman" w:hAnsi="Times New Roman" w:cs="Times New Roman"/>
        </w:rPr>
        <w:t>构造二叉树。</w:t>
      </w:r>
    </w:p>
    <w:p w14:paraId="4B65E083" w14:textId="77777777" w:rsidR="00184A31" w:rsidRDefault="00184A31" w:rsidP="00184A31">
      <w:pPr>
        <w:pStyle w:val="a3"/>
        <w:ind w:left="360" w:firstLineChars="0" w:firstLine="0"/>
        <w:rPr>
          <w:rFonts w:ascii="宋体" w:hAnsi="宋体"/>
          <w:color w:val="FF0000"/>
          <w:szCs w:val="21"/>
        </w:rPr>
      </w:pPr>
      <w:r w:rsidRPr="00184A31">
        <w:rPr>
          <w:rFonts w:ascii="Times New Roman" w:hAnsi="Times New Roman" w:cs="Times New Roman" w:hint="eastAsia"/>
          <w:color w:val="FF0000"/>
        </w:rPr>
        <w:t>答：</w:t>
      </w:r>
      <w:r>
        <w:rPr>
          <w:rFonts w:ascii="Times New Roman" w:hAnsi="Times New Roman" w:cs="Times New Roman" w:hint="eastAsia"/>
          <w:color w:val="FF0000"/>
        </w:rPr>
        <w:t>（</w:t>
      </w:r>
      <w:r>
        <w:rPr>
          <w:rFonts w:ascii="Times New Roman" w:hAnsi="Times New Roman" w:cs="Times New Roman" w:hint="eastAsia"/>
          <w:color w:val="FF0000"/>
        </w:rPr>
        <w:t>1</w:t>
      </w:r>
      <w:r>
        <w:rPr>
          <w:rFonts w:ascii="Times New Roman" w:hAnsi="Times New Roman" w:cs="Times New Roman" w:hint="eastAsia"/>
          <w:color w:val="FF0000"/>
        </w:rPr>
        <w:t>）</w:t>
      </w:r>
      <w:r w:rsidRPr="00184A31">
        <w:rPr>
          <w:rFonts w:ascii="宋体" w:hAnsi="宋体" w:hint="eastAsia"/>
          <w:color w:val="FF0000"/>
          <w:szCs w:val="21"/>
        </w:rPr>
        <w:t>给定二叉树结点的</w:t>
      </w:r>
      <w:r>
        <w:rPr>
          <w:rFonts w:ascii="宋体" w:hAnsi="宋体" w:hint="eastAsia"/>
          <w:color w:val="FF0000"/>
          <w:szCs w:val="21"/>
        </w:rPr>
        <w:t>后序序列和对称序（中序）序列，可以唯一确定该二叉树。因为后</w:t>
      </w:r>
      <w:r w:rsidRPr="00184A31">
        <w:rPr>
          <w:rFonts w:ascii="宋体" w:hAnsi="宋体" w:hint="eastAsia"/>
          <w:color w:val="FF0000"/>
          <w:szCs w:val="21"/>
        </w:rPr>
        <w:t>序序列的</w:t>
      </w:r>
      <w:r>
        <w:rPr>
          <w:rFonts w:ascii="宋体" w:hAnsi="宋体" w:hint="eastAsia"/>
          <w:color w:val="FF0000"/>
          <w:szCs w:val="21"/>
        </w:rPr>
        <w:t>最后一</w:t>
      </w:r>
      <w:r w:rsidRPr="00184A31">
        <w:rPr>
          <w:rFonts w:ascii="宋体" w:hAnsi="宋体" w:hint="eastAsia"/>
          <w:color w:val="FF0000"/>
          <w:szCs w:val="21"/>
        </w:rPr>
        <w:t>个元素是根结点，该元素将</w:t>
      </w:r>
      <w:proofErr w:type="gramStart"/>
      <w:r w:rsidRPr="00184A31">
        <w:rPr>
          <w:rFonts w:ascii="宋体" w:hAnsi="宋体" w:hint="eastAsia"/>
          <w:color w:val="FF0000"/>
          <w:szCs w:val="21"/>
        </w:rPr>
        <w:t>二叉树中序序列</w:t>
      </w:r>
      <w:proofErr w:type="gramEnd"/>
      <w:r w:rsidRPr="00184A31">
        <w:rPr>
          <w:rFonts w:ascii="宋体" w:hAnsi="宋体" w:hint="eastAsia"/>
          <w:color w:val="FF0000"/>
          <w:szCs w:val="21"/>
        </w:rPr>
        <w:t>分成两部分，左边（设</w:t>
      </w:r>
      <w:r>
        <w:rPr>
          <w:rFonts w:ascii="宋体" w:hAnsi="宋体" w:hint="eastAsia"/>
          <w:color w:val="FF0000"/>
          <w:szCs w:val="21"/>
        </w:rPr>
        <w:t>有</w:t>
      </w:r>
      <w:r w:rsidRPr="00184A31">
        <w:rPr>
          <w:rFonts w:ascii="宋体" w:hAnsi="宋体" w:hint="eastAsia"/>
          <w:i/>
          <w:color w:val="FF0000"/>
          <w:szCs w:val="21"/>
        </w:rPr>
        <w:t>l</w:t>
      </w:r>
      <w:proofErr w:type="gramStart"/>
      <w:r w:rsidRPr="00184A31">
        <w:rPr>
          <w:rFonts w:ascii="宋体" w:hAnsi="宋体" w:hint="eastAsia"/>
          <w:color w:val="FF0000"/>
          <w:szCs w:val="21"/>
        </w:rPr>
        <w:t>个</w:t>
      </w:r>
      <w:proofErr w:type="gramEnd"/>
      <w:r w:rsidRPr="00184A31">
        <w:rPr>
          <w:rFonts w:ascii="宋体" w:hAnsi="宋体" w:hint="eastAsia"/>
          <w:color w:val="FF0000"/>
          <w:szCs w:val="21"/>
        </w:rPr>
        <w:t>元素）表示左子树，若左边无元素，则说明左子树为空；右边（设</w:t>
      </w:r>
      <w:r>
        <w:rPr>
          <w:rFonts w:ascii="宋体" w:hAnsi="宋体" w:hint="eastAsia"/>
          <w:color w:val="FF0000"/>
          <w:szCs w:val="21"/>
        </w:rPr>
        <w:t>有</w:t>
      </w:r>
      <w:r w:rsidRPr="00184A31">
        <w:rPr>
          <w:rFonts w:ascii="宋体" w:hAnsi="宋体" w:hint="eastAsia"/>
          <w:color w:val="FF0000"/>
          <w:szCs w:val="21"/>
        </w:rPr>
        <w:t>r</w:t>
      </w:r>
      <w:proofErr w:type="gramStart"/>
      <w:r w:rsidRPr="00184A31">
        <w:rPr>
          <w:rFonts w:ascii="宋体" w:hAnsi="宋体" w:hint="eastAsia"/>
          <w:color w:val="FF0000"/>
          <w:szCs w:val="21"/>
        </w:rPr>
        <w:t>个</w:t>
      </w:r>
      <w:proofErr w:type="gramEnd"/>
      <w:r w:rsidRPr="00184A31">
        <w:rPr>
          <w:rFonts w:ascii="宋体" w:hAnsi="宋体" w:hint="eastAsia"/>
          <w:color w:val="FF0000"/>
          <w:szCs w:val="21"/>
        </w:rPr>
        <w:t>元素）</w:t>
      </w:r>
      <w:proofErr w:type="gramStart"/>
      <w:r w:rsidRPr="00184A31">
        <w:rPr>
          <w:rFonts w:ascii="宋体" w:hAnsi="宋体" w:hint="eastAsia"/>
          <w:color w:val="FF0000"/>
          <w:szCs w:val="21"/>
        </w:rPr>
        <w:t>是右子树</w:t>
      </w:r>
      <w:proofErr w:type="gramEnd"/>
      <w:r w:rsidRPr="00184A31">
        <w:rPr>
          <w:rFonts w:ascii="宋体" w:hAnsi="宋体" w:hint="eastAsia"/>
          <w:color w:val="FF0000"/>
          <w:szCs w:val="21"/>
        </w:rPr>
        <w:t>，若为空，</w:t>
      </w:r>
      <w:proofErr w:type="gramStart"/>
      <w:r w:rsidRPr="00184A31">
        <w:rPr>
          <w:rFonts w:ascii="宋体" w:hAnsi="宋体" w:hint="eastAsia"/>
          <w:color w:val="FF0000"/>
          <w:szCs w:val="21"/>
        </w:rPr>
        <w:t>则右子树为</w:t>
      </w:r>
      <w:proofErr w:type="gramEnd"/>
      <w:r w:rsidRPr="00184A31">
        <w:rPr>
          <w:rFonts w:ascii="宋体" w:hAnsi="宋体" w:hint="eastAsia"/>
          <w:color w:val="FF0000"/>
          <w:szCs w:val="21"/>
        </w:rPr>
        <w:t>空。根据</w:t>
      </w:r>
      <w:r>
        <w:rPr>
          <w:rFonts w:ascii="宋体" w:hAnsi="宋体" w:hint="eastAsia"/>
          <w:color w:val="FF0000"/>
          <w:szCs w:val="21"/>
        </w:rPr>
        <w:t>后</w:t>
      </w:r>
      <w:r w:rsidRPr="00184A31">
        <w:rPr>
          <w:rFonts w:ascii="宋体" w:hAnsi="宋体" w:hint="eastAsia"/>
          <w:color w:val="FF0000"/>
          <w:szCs w:val="21"/>
        </w:rPr>
        <w:t>序遍历中“左子树—右子树—根</w:t>
      </w:r>
      <w:r w:rsidRPr="00184A31">
        <w:rPr>
          <w:rFonts w:ascii="宋体" w:hAnsi="宋体" w:hint="eastAsia"/>
          <w:color w:val="FF0000"/>
          <w:szCs w:val="21"/>
        </w:rPr>
        <w:softHyphen/>
        <w:t>”的顺序，则</w:t>
      </w:r>
      <w:r>
        <w:rPr>
          <w:rFonts w:ascii="宋体" w:hAnsi="宋体" w:hint="eastAsia"/>
          <w:color w:val="FF0000"/>
          <w:szCs w:val="21"/>
        </w:rPr>
        <w:t>后序序列中</w:t>
      </w:r>
      <w:r w:rsidRPr="00184A31">
        <w:rPr>
          <w:rFonts w:ascii="宋体" w:hAnsi="宋体" w:hint="eastAsia"/>
          <w:color w:val="FF0000"/>
          <w:szCs w:val="21"/>
        </w:rPr>
        <w:t>由从第</w:t>
      </w:r>
      <w:r w:rsidRPr="00184A31">
        <w:rPr>
          <w:rFonts w:ascii="宋体" w:hAnsi="宋体" w:hint="eastAsia"/>
          <w:i/>
          <w:color w:val="FF0000"/>
          <w:szCs w:val="21"/>
        </w:rPr>
        <w:t>1</w:t>
      </w:r>
      <w:r w:rsidRPr="00184A31">
        <w:rPr>
          <w:rFonts w:ascii="宋体" w:hAnsi="宋体" w:hint="eastAsia"/>
          <w:color w:val="FF0000"/>
          <w:szCs w:val="21"/>
        </w:rPr>
        <w:t>元素开始的l</w:t>
      </w:r>
      <w:proofErr w:type="gramStart"/>
      <w:r w:rsidRPr="00184A31">
        <w:rPr>
          <w:rFonts w:ascii="宋体" w:hAnsi="宋体" w:hint="eastAsia"/>
          <w:color w:val="FF0000"/>
          <w:szCs w:val="21"/>
        </w:rPr>
        <w:t>个</w:t>
      </w:r>
      <w:proofErr w:type="gramEnd"/>
      <w:r w:rsidRPr="00184A31">
        <w:rPr>
          <w:rFonts w:ascii="宋体" w:hAnsi="宋体" w:hint="eastAsia"/>
          <w:color w:val="FF0000"/>
          <w:szCs w:val="21"/>
        </w:rPr>
        <w:t>结点序列和中序序列根左边的</w:t>
      </w:r>
      <w:r w:rsidRPr="00184A31">
        <w:rPr>
          <w:rFonts w:ascii="宋体" w:hAnsi="宋体" w:hint="eastAsia"/>
          <w:i/>
          <w:color w:val="FF0000"/>
          <w:szCs w:val="21"/>
        </w:rPr>
        <w:t>l</w:t>
      </w:r>
      <w:proofErr w:type="gramStart"/>
      <w:r w:rsidRPr="00184A31">
        <w:rPr>
          <w:rFonts w:ascii="宋体" w:hAnsi="宋体" w:hint="eastAsia"/>
          <w:color w:val="FF0000"/>
          <w:szCs w:val="21"/>
        </w:rPr>
        <w:t>个</w:t>
      </w:r>
      <w:proofErr w:type="gramEnd"/>
      <w:r w:rsidRPr="00184A31">
        <w:rPr>
          <w:rFonts w:ascii="宋体" w:hAnsi="宋体" w:hint="eastAsia"/>
          <w:color w:val="FF0000"/>
          <w:szCs w:val="21"/>
        </w:rPr>
        <w:t>结点序列构造</w:t>
      </w:r>
      <w:r w:rsidRPr="00184A31">
        <w:rPr>
          <w:rFonts w:ascii="宋体" w:hAnsi="宋体" w:hint="eastAsia"/>
          <w:color w:val="FF0000"/>
          <w:szCs w:val="21"/>
        </w:rPr>
        <w:lastRenderedPageBreak/>
        <w:t>左子树</w:t>
      </w:r>
      <w:r>
        <w:rPr>
          <w:rFonts w:ascii="宋体" w:hAnsi="宋体" w:hint="eastAsia"/>
          <w:color w:val="FF0000"/>
          <w:szCs w:val="21"/>
        </w:rPr>
        <w:t>；</w:t>
      </w:r>
      <w:r w:rsidRPr="00184A31">
        <w:rPr>
          <w:rFonts w:ascii="宋体" w:hAnsi="宋体" w:hint="eastAsia"/>
          <w:color w:val="FF0000"/>
          <w:szCs w:val="21"/>
        </w:rPr>
        <w:t>由</w:t>
      </w:r>
      <w:r>
        <w:rPr>
          <w:rFonts w:ascii="宋体" w:hAnsi="宋体" w:hint="eastAsia"/>
          <w:color w:val="FF0000"/>
          <w:szCs w:val="21"/>
        </w:rPr>
        <w:t>后</w:t>
      </w:r>
      <w:r w:rsidRPr="00184A31">
        <w:rPr>
          <w:rFonts w:ascii="宋体" w:hAnsi="宋体" w:hint="eastAsia"/>
          <w:color w:val="FF0000"/>
          <w:szCs w:val="21"/>
        </w:rPr>
        <w:t>序序列</w:t>
      </w:r>
      <w:r w:rsidRPr="00184A31">
        <w:rPr>
          <w:rFonts w:ascii="宋体" w:hAnsi="宋体" w:hint="eastAsia"/>
          <w:i/>
          <w:color w:val="FF0000"/>
          <w:szCs w:val="21"/>
        </w:rPr>
        <w:t>l</w:t>
      </w:r>
      <w:proofErr w:type="gramStart"/>
      <w:r>
        <w:rPr>
          <w:rFonts w:ascii="宋体" w:hAnsi="宋体" w:hint="eastAsia"/>
          <w:color w:val="FF0000"/>
          <w:szCs w:val="21"/>
        </w:rPr>
        <w:t>个</w:t>
      </w:r>
      <w:proofErr w:type="gramEnd"/>
      <w:r>
        <w:rPr>
          <w:rFonts w:ascii="宋体" w:hAnsi="宋体" w:hint="eastAsia"/>
          <w:color w:val="FF0000"/>
          <w:szCs w:val="21"/>
        </w:rPr>
        <w:t>元素后面</w:t>
      </w:r>
      <w:r w:rsidRPr="00184A31">
        <w:rPr>
          <w:rFonts w:ascii="宋体" w:hAnsi="宋体" w:hint="eastAsia"/>
          <w:color w:val="FF0000"/>
          <w:szCs w:val="21"/>
        </w:rPr>
        <w:t>r</w:t>
      </w:r>
      <w:proofErr w:type="gramStart"/>
      <w:r w:rsidRPr="00184A31">
        <w:rPr>
          <w:rFonts w:ascii="宋体" w:hAnsi="宋体" w:hint="eastAsia"/>
          <w:color w:val="FF0000"/>
          <w:szCs w:val="21"/>
        </w:rPr>
        <w:t>个</w:t>
      </w:r>
      <w:proofErr w:type="gramEnd"/>
      <w:r w:rsidRPr="00184A31">
        <w:rPr>
          <w:rFonts w:ascii="宋体" w:hAnsi="宋体" w:hint="eastAsia"/>
          <w:color w:val="FF0000"/>
          <w:szCs w:val="21"/>
        </w:rPr>
        <w:t>元素序列</w:t>
      </w:r>
      <w:proofErr w:type="gramStart"/>
      <w:r w:rsidRPr="00184A31">
        <w:rPr>
          <w:rFonts w:ascii="宋体" w:hAnsi="宋体" w:hint="eastAsia"/>
          <w:color w:val="FF0000"/>
          <w:szCs w:val="21"/>
        </w:rPr>
        <w:t>与中序序列</w:t>
      </w:r>
      <w:proofErr w:type="gramEnd"/>
      <w:r w:rsidRPr="00184A31">
        <w:rPr>
          <w:rFonts w:ascii="宋体" w:hAnsi="宋体" w:hint="eastAsia"/>
          <w:color w:val="FF0000"/>
          <w:szCs w:val="21"/>
        </w:rPr>
        <w:t>根右边的r</w:t>
      </w:r>
      <w:proofErr w:type="gramStart"/>
      <w:r w:rsidRPr="00184A31">
        <w:rPr>
          <w:rFonts w:ascii="宋体" w:hAnsi="宋体" w:hint="eastAsia"/>
          <w:color w:val="FF0000"/>
          <w:szCs w:val="21"/>
        </w:rPr>
        <w:t>个</w:t>
      </w:r>
      <w:proofErr w:type="gramEnd"/>
      <w:r w:rsidRPr="00184A31">
        <w:rPr>
          <w:rFonts w:ascii="宋体" w:hAnsi="宋体" w:hint="eastAsia"/>
          <w:color w:val="FF0000"/>
          <w:szCs w:val="21"/>
        </w:rPr>
        <w:t>元素序列</w:t>
      </w:r>
      <w:proofErr w:type="gramStart"/>
      <w:r w:rsidRPr="00184A31">
        <w:rPr>
          <w:rFonts w:ascii="宋体" w:hAnsi="宋体" w:hint="eastAsia"/>
          <w:color w:val="FF0000"/>
          <w:szCs w:val="21"/>
        </w:rPr>
        <w:t>构造右子树</w:t>
      </w:r>
      <w:proofErr w:type="gramEnd"/>
      <w:r w:rsidRPr="00184A31">
        <w:rPr>
          <w:rFonts w:ascii="宋体" w:hAnsi="宋体" w:hint="eastAsia"/>
          <w:color w:val="FF0000"/>
          <w:szCs w:val="21"/>
        </w:rPr>
        <w:t>。</w:t>
      </w:r>
    </w:p>
    <w:p w14:paraId="1E62D271" w14:textId="77777777" w:rsidR="00184A31" w:rsidRPr="00184A31" w:rsidRDefault="00184A31" w:rsidP="00184A31">
      <w:pPr>
        <w:pStyle w:val="a3"/>
        <w:ind w:left="360" w:firstLineChars="0" w:firstLine="0"/>
        <w:rPr>
          <w:rFonts w:ascii="宋体" w:hAnsi="宋体"/>
          <w:color w:val="FF0000"/>
          <w:szCs w:val="21"/>
        </w:rPr>
      </w:pPr>
      <w:r w:rsidRPr="00184A31">
        <w:rPr>
          <w:rFonts w:ascii="Times New Roman" w:hAnsi="Times New Roman" w:cs="Times New Roman" w:hint="eastAsia"/>
          <w:color w:val="FF0000"/>
        </w:rPr>
        <w:t>（</w:t>
      </w:r>
      <w:r w:rsidRPr="00184A31">
        <w:rPr>
          <w:rFonts w:ascii="Times New Roman" w:hAnsi="Times New Roman" w:cs="Times New Roman" w:hint="eastAsia"/>
          <w:color w:val="FF0000"/>
        </w:rPr>
        <w:t>2</w:t>
      </w:r>
      <w:r w:rsidRPr="00184A31">
        <w:rPr>
          <w:rFonts w:ascii="Times New Roman" w:hAnsi="Times New Roman" w:cs="Times New Roman" w:hint="eastAsia"/>
          <w:color w:val="FF0000"/>
        </w:rPr>
        <w:t>）</w:t>
      </w:r>
      <w:r w:rsidRPr="00184A31">
        <w:rPr>
          <w:rFonts w:ascii="Times New Roman" w:hAnsi="Times New Roman" w:cs="Times New Roman"/>
          <w:color w:val="FF0000"/>
        </w:rPr>
        <w:t>中</w:t>
      </w:r>
      <w:proofErr w:type="gramStart"/>
      <w:r w:rsidRPr="00184A31">
        <w:rPr>
          <w:rFonts w:ascii="Times New Roman" w:hAnsi="Times New Roman" w:cs="Times New Roman"/>
          <w:color w:val="FF0000"/>
        </w:rPr>
        <w:t>序</w:t>
      </w:r>
      <w:proofErr w:type="gramEnd"/>
      <w:r w:rsidRPr="00184A31">
        <w:rPr>
          <w:rFonts w:ascii="Times New Roman" w:hAnsi="Times New Roman" w:cs="Times New Roman"/>
          <w:color w:val="FF0000"/>
        </w:rPr>
        <w:t>序列</w:t>
      </w:r>
      <w:r w:rsidRPr="00184A31">
        <w:rPr>
          <w:rFonts w:ascii="Times New Roman" w:hAnsi="Times New Roman" w:cs="Times New Roman"/>
          <w:color w:val="FF0000"/>
        </w:rPr>
        <w:t>DBEAFGC</w:t>
      </w:r>
      <w:r w:rsidRPr="00184A31">
        <w:rPr>
          <w:rFonts w:ascii="Times New Roman" w:hAnsi="Times New Roman" w:cs="Times New Roman"/>
          <w:color w:val="FF0000"/>
        </w:rPr>
        <w:t>和后序序列</w:t>
      </w:r>
      <w:r w:rsidRPr="00184A31">
        <w:rPr>
          <w:rFonts w:ascii="Times New Roman" w:hAnsi="Times New Roman" w:cs="Times New Roman"/>
          <w:color w:val="FF0000"/>
        </w:rPr>
        <w:t>DEBGFCA</w:t>
      </w:r>
      <w:r w:rsidRPr="00184A31">
        <w:rPr>
          <w:rFonts w:ascii="Times New Roman" w:hAnsi="Times New Roman" w:cs="Times New Roman"/>
          <w:color w:val="FF0000"/>
        </w:rPr>
        <w:t>构造</w:t>
      </w:r>
      <w:r w:rsidRPr="00184A31">
        <w:rPr>
          <w:rFonts w:ascii="Times New Roman" w:hAnsi="Times New Roman" w:cs="Times New Roman" w:hint="eastAsia"/>
          <w:color w:val="FF0000"/>
        </w:rPr>
        <w:t>的</w:t>
      </w:r>
      <w:r w:rsidRPr="00184A31">
        <w:rPr>
          <w:rFonts w:ascii="Times New Roman" w:hAnsi="Times New Roman" w:cs="Times New Roman"/>
          <w:color w:val="FF0000"/>
        </w:rPr>
        <w:t>二叉树</w:t>
      </w:r>
      <w:r w:rsidRPr="00184A31">
        <w:rPr>
          <w:rFonts w:ascii="Times New Roman" w:hAnsi="Times New Roman" w:cs="Times New Roman" w:hint="eastAsia"/>
          <w:color w:val="FF0000"/>
        </w:rPr>
        <w:t>如下图</w:t>
      </w:r>
    </w:p>
    <w:p w14:paraId="502FEC27" w14:textId="77777777" w:rsidR="00184A31" w:rsidRPr="00184A31" w:rsidRDefault="00184A31" w:rsidP="00184A31">
      <w:pPr>
        <w:pStyle w:val="a3"/>
        <w:ind w:left="360" w:firstLineChars="0" w:firstLine="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noProof/>
          <w:color w:val="FF0000"/>
          <w:szCs w:val="21"/>
        </w:rPr>
        <w:drawing>
          <wp:inline distT="0" distB="0" distL="0" distR="0" wp14:anchorId="19B91172" wp14:editId="6BDEF690">
            <wp:extent cx="1495425" cy="962025"/>
            <wp:effectExtent l="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83695C" w14:textId="77777777" w:rsidR="0027403E" w:rsidRDefault="0027403E" w:rsidP="00AD785A">
      <w:pPr>
        <w:pStyle w:val="a3"/>
        <w:ind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  <w:shd w:val="clear" w:color="auto" w:fill="FFFFFF"/>
        </w:rPr>
        <w:t>2</w:t>
      </w:r>
      <w:r w:rsidRPr="007E1D32">
        <w:rPr>
          <w:rFonts w:ascii="Times New Roman" w:hAnsi="Times New Roman" w:cs="Times New Roman"/>
          <w:szCs w:val="21"/>
          <w:shd w:val="clear" w:color="auto" w:fill="FFFFFF"/>
        </w:rPr>
        <w:t>．</w:t>
      </w:r>
      <w:r w:rsidR="004940C8" w:rsidRPr="007E1D32">
        <w:rPr>
          <w:rFonts w:ascii="Times New Roman" w:hAnsi="Times New Roman" w:cs="Times New Roman"/>
          <w:szCs w:val="21"/>
        </w:rPr>
        <w:t>设一组数据为</w:t>
      </w:r>
      <w:r w:rsidR="004940C8" w:rsidRPr="007E1D32">
        <w:rPr>
          <w:rFonts w:ascii="Times New Roman" w:hAnsi="Times New Roman" w:cs="Times New Roman"/>
          <w:szCs w:val="21"/>
        </w:rPr>
        <w:t>{1,14,27,29,55,68,10,11,23}</w:t>
      </w:r>
      <w:r w:rsidR="004940C8" w:rsidRPr="007E1D32">
        <w:rPr>
          <w:rFonts w:ascii="Times New Roman" w:hAnsi="Times New Roman" w:cs="Times New Roman"/>
          <w:szCs w:val="21"/>
        </w:rPr>
        <w:t>，现采用的</w:t>
      </w:r>
      <w:r w:rsidR="00C46143">
        <w:rPr>
          <w:rFonts w:ascii="Times New Roman" w:hAnsi="Times New Roman" w:cs="Times New Roman" w:hint="eastAsia"/>
          <w:szCs w:val="21"/>
        </w:rPr>
        <w:t>散列</w:t>
      </w:r>
      <w:r w:rsidR="004940C8" w:rsidRPr="007E1D32">
        <w:rPr>
          <w:rFonts w:ascii="Times New Roman" w:hAnsi="Times New Roman" w:cs="Times New Roman"/>
          <w:szCs w:val="21"/>
        </w:rPr>
        <w:t>函数是</w:t>
      </w:r>
      <w:r w:rsidR="004940C8" w:rsidRPr="007E1D32">
        <w:rPr>
          <w:rFonts w:ascii="Times New Roman" w:hAnsi="Times New Roman" w:cs="Times New Roman"/>
          <w:szCs w:val="21"/>
        </w:rPr>
        <w:t xml:space="preserve">H(key)=key </w:t>
      </w:r>
      <w:r w:rsidR="001249CC" w:rsidRPr="007E1D32">
        <w:rPr>
          <w:rFonts w:ascii="Times New Roman" w:hAnsi="Times New Roman" w:cs="Times New Roman"/>
          <w:szCs w:val="21"/>
        </w:rPr>
        <w:t>%</w:t>
      </w:r>
      <w:r w:rsidR="004940C8" w:rsidRPr="007E1D32">
        <w:rPr>
          <w:rFonts w:ascii="Times New Roman" w:hAnsi="Times New Roman" w:cs="Times New Roman"/>
          <w:szCs w:val="21"/>
        </w:rPr>
        <w:t xml:space="preserve"> 13</w:t>
      </w:r>
      <w:r w:rsidR="00C46143">
        <w:rPr>
          <w:rFonts w:ascii="Times New Roman" w:hAnsi="Times New Roman" w:cs="Times New Roman"/>
          <w:szCs w:val="21"/>
        </w:rPr>
        <w:t>，冲突用链地址法解决，</w:t>
      </w:r>
      <w:proofErr w:type="gramStart"/>
      <w:r w:rsidR="00C46143">
        <w:rPr>
          <w:rFonts w:ascii="Times New Roman" w:hAnsi="Times New Roman" w:cs="Times New Roman"/>
          <w:szCs w:val="21"/>
        </w:rPr>
        <w:t>设</w:t>
      </w:r>
      <w:r w:rsidR="00C46143">
        <w:rPr>
          <w:rFonts w:ascii="Times New Roman" w:hAnsi="Times New Roman" w:cs="Times New Roman" w:hint="eastAsia"/>
          <w:szCs w:val="21"/>
        </w:rPr>
        <w:t>散列</w:t>
      </w:r>
      <w:r w:rsidR="004940C8" w:rsidRPr="007E1D32">
        <w:rPr>
          <w:rFonts w:ascii="Times New Roman" w:hAnsi="Times New Roman" w:cs="Times New Roman"/>
          <w:szCs w:val="21"/>
        </w:rPr>
        <w:t>表</w:t>
      </w:r>
      <w:proofErr w:type="gramEnd"/>
      <w:r w:rsidR="004940C8" w:rsidRPr="007E1D32">
        <w:rPr>
          <w:rFonts w:ascii="Times New Roman" w:hAnsi="Times New Roman" w:cs="Times New Roman"/>
          <w:szCs w:val="21"/>
        </w:rPr>
        <w:t>的大小为</w:t>
      </w:r>
      <w:r w:rsidR="004940C8" w:rsidRPr="007E1D32">
        <w:rPr>
          <w:rFonts w:ascii="Times New Roman" w:hAnsi="Times New Roman" w:cs="Times New Roman"/>
          <w:szCs w:val="21"/>
        </w:rPr>
        <w:t>13(</w:t>
      </w:r>
      <w:r w:rsidR="001D62A9">
        <w:rPr>
          <w:rFonts w:ascii="Times New Roman" w:hAnsi="Times New Roman" w:cs="Times New Roman" w:hint="eastAsia"/>
          <w:szCs w:val="21"/>
        </w:rPr>
        <w:t>下标为</w:t>
      </w:r>
      <w:r w:rsidR="004940C8" w:rsidRPr="007E1D32">
        <w:rPr>
          <w:rFonts w:ascii="Times New Roman" w:hAnsi="Times New Roman" w:cs="Times New Roman"/>
          <w:szCs w:val="21"/>
        </w:rPr>
        <w:t>0</w:t>
      </w:r>
      <w:r w:rsidR="001D62A9">
        <w:rPr>
          <w:rFonts w:ascii="Times New Roman" w:hAnsi="Times New Roman" w:cs="Times New Roman" w:hint="eastAsia"/>
          <w:szCs w:val="21"/>
        </w:rPr>
        <w:t>~</w:t>
      </w:r>
      <w:r w:rsidR="004940C8" w:rsidRPr="007E1D32">
        <w:rPr>
          <w:rFonts w:ascii="Times New Roman" w:hAnsi="Times New Roman" w:cs="Times New Roman"/>
          <w:szCs w:val="21"/>
        </w:rPr>
        <w:t>12)</w:t>
      </w:r>
      <w:r w:rsidR="00C46143">
        <w:rPr>
          <w:rFonts w:ascii="Times New Roman" w:hAnsi="Times New Roman" w:cs="Times New Roman"/>
          <w:szCs w:val="21"/>
        </w:rPr>
        <w:t>，试画出插入上述数据后的</w:t>
      </w:r>
      <w:r w:rsidR="00C46143">
        <w:rPr>
          <w:rFonts w:ascii="Times New Roman" w:hAnsi="Times New Roman" w:cs="Times New Roman" w:hint="eastAsia"/>
          <w:szCs w:val="21"/>
        </w:rPr>
        <w:t>散列</w:t>
      </w:r>
      <w:r w:rsidR="004940C8" w:rsidRPr="007E1D32">
        <w:rPr>
          <w:rFonts w:ascii="Times New Roman" w:hAnsi="Times New Roman" w:cs="Times New Roman"/>
          <w:szCs w:val="21"/>
        </w:rPr>
        <w:t>表。</w:t>
      </w:r>
    </w:p>
    <w:p w14:paraId="216DDC6B" w14:textId="77777777" w:rsidR="001D62A9" w:rsidRPr="001D62A9" w:rsidRDefault="001D62A9" w:rsidP="00AD785A">
      <w:pPr>
        <w:pStyle w:val="a3"/>
        <w:ind w:firstLineChars="0" w:firstLine="0"/>
        <w:rPr>
          <w:rFonts w:ascii="Times New Roman" w:hAnsi="Times New Roman" w:cs="Times New Roman"/>
          <w:color w:val="FF0000"/>
          <w:szCs w:val="21"/>
        </w:rPr>
      </w:pPr>
      <w:r w:rsidRPr="001D62A9">
        <w:rPr>
          <w:rFonts w:ascii="Times New Roman" w:hAnsi="Times New Roman" w:cs="Times New Roman" w:hint="eastAsia"/>
          <w:color w:val="FF0000"/>
          <w:szCs w:val="21"/>
        </w:rPr>
        <w:t>答：</w:t>
      </w:r>
    </w:p>
    <w:p w14:paraId="0EADC13A" w14:textId="77777777" w:rsidR="001D62A9" w:rsidRPr="007E1D32" w:rsidRDefault="001D62A9" w:rsidP="00AD785A">
      <w:pPr>
        <w:pStyle w:val="a3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3A5DC56" wp14:editId="6D02A9FA">
            <wp:extent cx="3475065" cy="1857375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065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DA8511" w14:textId="77777777" w:rsidR="00AD785A" w:rsidRPr="00232998" w:rsidRDefault="001D62A9" w:rsidP="00AD785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3. </w:t>
      </w:r>
      <w:r w:rsidR="00AD785A">
        <w:rPr>
          <w:rFonts w:ascii="Times New Roman" w:hAnsi="Times New Roman" w:cs="Times New Roman" w:hint="eastAsia"/>
          <w:szCs w:val="21"/>
        </w:rPr>
        <w:t xml:space="preserve"> </w:t>
      </w:r>
      <w:r w:rsidR="00AD785A" w:rsidRPr="00232998">
        <w:rPr>
          <w:rFonts w:ascii="Times New Roman" w:hAnsi="Times New Roman" w:cs="Times New Roman" w:hint="eastAsia"/>
          <w:szCs w:val="21"/>
        </w:rPr>
        <w:t>设</w:t>
      </w:r>
      <w:r w:rsidR="00AD785A" w:rsidRPr="00232998">
        <w:rPr>
          <w:rFonts w:ascii="Times New Roman" w:hAnsi="Times New Roman" w:cs="Times New Roman" w:hint="eastAsia"/>
          <w:szCs w:val="21"/>
        </w:rPr>
        <w:t>T</w:t>
      </w:r>
      <w:r w:rsidR="00AD785A" w:rsidRPr="00232998">
        <w:rPr>
          <w:rFonts w:ascii="Times New Roman" w:hAnsi="Times New Roman" w:cs="Times New Roman" w:hint="eastAsia"/>
          <w:szCs w:val="21"/>
        </w:rPr>
        <w:t>是一棵二叉树，除叶子结点外，其它结点的度数皆为</w:t>
      </w:r>
      <w:r w:rsidR="00AD785A" w:rsidRPr="00232998">
        <w:rPr>
          <w:rFonts w:ascii="Times New Roman" w:hAnsi="Times New Roman" w:cs="Times New Roman" w:hint="eastAsia"/>
          <w:szCs w:val="21"/>
        </w:rPr>
        <w:t>2</w:t>
      </w:r>
      <w:r w:rsidR="00AD785A" w:rsidRPr="00232998">
        <w:rPr>
          <w:rFonts w:ascii="Times New Roman" w:hAnsi="Times New Roman" w:cs="Times New Roman" w:hint="eastAsia"/>
          <w:szCs w:val="21"/>
        </w:rPr>
        <w:t>，若</w:t>
      </w:r>
      <w:r w:rsidR="00AD785A" w:rsidRPr="00232998">
        <w:rPr>
          <w:rFonts w:ascii="Times New Roman" w:hAnsi="Times New Roman" w:cs="Times New Roman" w:hint="eastAsia"/>
          <w:szCs w:val="21"/>
        </w:rPr>
        <w:t xml:space="preserve"> T</w:t>
      </w:r>
      <w:r w:rsidR="00AD785A" w:rsidRPr="00232998">
        <w:rPr>
          <w:rFonts w:ascii="Times New Roman" w:hAnsi="Times New Roman" w:cs="Times New Roman" w:hint="eastAsia"/>
          <w:szCs w:val="21"/>
        </w:rPr>
        <w:t>中有</w:t>
      </w:r>
      <w:r w:rsidR="00AD785A" w:rsidRPr="00232998">
        <w:rPr>
          <w:rFonts w:ascii="Times New Roman" w:hAnsi="Times New Roman" w:cs="Times New Roman" w:hint="eastAsia"/>
          <w:szCs w:val="21"/>
        </w:rPr>
        <w:t>6</w:t>
      </w:r>
      <w:r w:rsidR="00AD785A" w:rsidRPr="00232998">
        <w:rPr>
          <w:rFonts w:ascii="Times New Roman" w:hAnsi="Times New Roman" w:cs="Times New Roman" w:hint="eastAsia"/>
          <w:szCs w:val="21"/>
        </w:rPr>
        <w:t>个叶结点，试问：</w:t>
      </w:r>
    </w:p>
    <w:p w14:paraId="6C2FC373" w14:textId="77777777" w:rsidR="00AD785A" w:rsidRPr="00232998" w:rsidRDefault="00AD785A" w:rsidP="00AD785A">
      <w:pPr>
        <w:ind w:firstLineChars="135" w:firstLine="283"/>
        <w:jc w:val="left"/>
        <w:rPr>
          <w:rFonts w:ascii="Times New Roman" w:hAnsi="Times New Roman" w:cs="Times New Roman"/>
          <w:szCs w:val="21"/>
        </w:rPr>
      </w:pPr>
      <w:r w:rsidRPr="00232998">
        <w:rPr>
          <w:rFonts w:ascii="Times New Roman" w:hAnsi="Times New Roman" w:cs="Times New Roman" w:hint="eastAsia"/>
          <w:szCs w:val="21"/>
        </w:rPr>
        <w:t>（</w:t>
      </w:r>
      <w:r w:rsidRPr="00232998">
        <w:rPr>
          <w:rFonts w:ascii="Times New Roman" w:hAnsi="Times New Roman" w:cs="Times New Roman" w:hint="eastAsia"/>
          <w:szCs w:val="21"/>
        </w:rPr>
        <w:t>1</w:t>
      </w:r>
      <w:r w:rsidRPr="00232998">
        <w:rPr>
          <w:rFonts w:ascii="Times New Roman" w:hAnsi="Times New Roman" w:cs="Times New Roman" w:hint="eastAsia"/>
          <w:szCs w:val="21"/>
        </w:rPr>
        <w:t>）</w:t>
      </w:r>
      <w:r w:rsidRPr="00232998">
        <w:rPr>
          <w:rFonts w:ascii="Times New Roman" w:hAnsi="Times New Roman" w:cs="Times New Roman" w:hint="eastAsia"/>
          <w:szCs w:val="21"/>
        </w:rPr>
        <w:t>T</w:t>
      </w:r>
      <w:r w:rsidRPr="00232998">
        <w:rPr>
          <w:rFonts w:ascii="Times New Roman" w:hAnsi="Times New Roman" w:cs="Times New Roman" w:hint="eastAsia"/>
          <w:szCs w:val="21"/>
        </w:rPr>
        <w:t>树的最大深度</w:t>
      </w:r>
      <w:proofErr w:type="spellStart"/>
      <w:r w:rsidRPr="00232998">
        <w:rPr>
          <w:rFonts w:ascii="Times New Roman" w:hAnsi="Times New Roman" w:cs="Times New Roman" w:hint="eastAsia"/>
          <w:szCs w:val="21"/>
        </w:rPr>
        <w:t>Kmax</w:t>
      </w:r>
      <w:proofErr w:type="spellEnd"/>
      <w:r w:rsidRPr="00232998">
        <w:rPr>
          <w:rFonts w:ascii="Times New Roman" w:hAnsi="Times New Roman" w:cs="Times New Roman" w:hint="eastAsia"/>
          <w:szCs w:val="21"/>
        </w:rPr>
        <w:t>=?</w:t>
      </w:r>
      <w:r w:rsidRPr="00232998">
        <w:rPr>
          <w:rFonts w:ascii="Times New Roman" w:hAnsi="Times New Roman" w:cs="Times New Roman" w:hint="eastAsia"/>
          <w:szCs w:val="21"/>
        </w:rPr>
        <w:t>最小可能深度</w:t>
      </w:r>
      <w:proofErr w:type="spellStart"/>
      <w:r w:rsidRPr="00232998">
        <w:rPr>
          <w:rFonts w:ascii="Times New Roman" w:hAnsi="Times New Roman" w:cs="Times New Roman" w:hint="eastAsia"/>
          <w:szCs w:val="21"/>
        </w:rPr>
        <w:t>Kmin</w:t>
      </w:r>
      <w:proofErr w:type="spellEnd"/>
      <w:r w:rsidRPr="00232998">
        <w:rPr>
          <w:rFonts w:ascii="Times New Roman" w:hAnsi="Times New Roman" w:cs="Times New Roman" w:hint="eastAsia"/>
          <w:szCs w:val="21"/>
        </w:rPr>
        <w:t>=?</w:t>
      </w:r>
      <w:r>
        <w:rPr>
          <w:rFonts w:ascii="Times New Roman" w:hAnsi="Times New Roman" w:cs="Times New Roman" w:hint="eastAsia"/>
          <w:szCs w:val="21"/>
        </w:rPr>
        <w:t>（假定独根二叉树深度为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）</w:t>
      </w:r>
    </w:p>
    <w:p w14:paraId="7F6A10A7" w14:textId="77777777" w:rsidR="00AD785A" w:rsidRPr="00232998" w:rsidRDefault="00AD785A" w:rsidP="00AD785A">
      <w:pPr>
        <w:ind w:firstLineChars="135" w:firstLine="283"/>
        <w:jc w:val="left"/>
        <w:rPr>
          <w:rFonts w:ascii="Times New Roman" w:hAnsi="Times New Roman" w:cs="Times New Roman"/>
          <w:szCs w:val="21"/>
        </w:rPr>
      </w:pPr>
      <w:r w:rsidRPr="00232998">
        <w:rPr>
          <w:rFonts w:ascii="Times New Roman" w:hAnsi="Times New Roman" w:cs="Times New Roman" w:hint="eastAsia"/>
          <w:szCs w:val="21"/>
        </w:rPr>
        <w:t>（</w:t>
      </w:r>
      <w:r w:rsidRPr="00232998">
        <w:rPr>
          <w:rFonts w:ascii="Times New Roman" w:hAnsi="Times New Roman" w:cs="Times New Roman" w:hint="eastAsia"/>
          <w:szCs w:val="21"/>
        </w:rPr>
        <w:t>2</w:t>
      </w:r>
      <w:r w:rsidRPr="00232998">
        <w:rPr>
          <w:rFonts w:ascii="Times New Roman" w:hAnsi="Times New Roman" w:cs="Times New Roman" w:hint="eastAsia"/>
          <w:szCs w:val="21"/>
        </w:rPr>
        <w:t>）</w:t>
      </w:r>
      <w:r w:rsidRPr="00232998">
        <w:rPr>
          <w:rFonts w:ascii="Times New Roman" w:hAnsi="Times New Roman" w:cs="Times New Roman" w:hint="eastAsia"/>
          <w:szCs w:val="21"/>
        </w:rPr>
        <w:t>T</w:t>
      </w:r>
      <w:r w:rsidRPr="00232998">
        <w:rPr>
          <w:rFonts w:ascii="Times New Roman" w:hAnsi="Times New Roman" w:cs="Times New Roman" w:hint="eastAsia"/>
          <w:szCs w:val="21"/>
        </w:rPr>
        <w:t>树中共有</w:t>
      </w:r>
      <w:proofErr w:type="gramStart"/>
      <w:r w:rsidRPr="00232998">
        <w:rPr>
          <w:rFonts w:ascii="Times New Roman" w:hAnsi="Times New Roman" w:cs="Times New Roman" w:hint="eastAsia"/>
          <w:szCs w:val="21"/>
        </w:rPr>
        <w:t>多少非叶结点</w:t>
      </w:r>
      <w:proofErr w:type="gramEnd"/>
      <w:r w:rsidRPr="00232998">
        <w:rPr>
          <w:rFonts w:ascii="Times New Roman" w:hAnsi="Times New Roman" w:cs="Times New Roman" w:hint="eastAsia"/>
          <w:szCs w:val="21"/>
        </w:rPr>
        <w:t>？</w:t>
      </w:r>
    </w:p>
    <w:p w14:paraId="230DDCDE" w14:textId="77777777" w:rsidR="00AD785A" w:rsidRDefault="00AD785A" w:rsidP="00AD785A">
      <w:pPr>
        <w:ind w:firstLineChars="135" w:firstLine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proofErr w:type="gramStart"/>
      <w:r w:rsidRPr="00232998">
        <w:rPr>
          <w:rFonts w:ascii="Times New Roman" w:hAnsi="Times New Roman" w:cs="Times New Roman" w:hint="eastAsia"/>
          <w:szCs w:val="21"/>
        </w:rPr>
        <w:t>若叶结点</w:t>
      </w:r>
      <w:proofErr w:type="gramEnd"/>
      <w:r w:rsidRPr="00232998">
        <w:rPr>
          <w:rFonts w:ascii="Times New Roman" w:hAnsi="Times New Roman" w:cs="Times New Roman" w:hint="eastAsia"/>
          <w:szCs w:val="21"/>
        </w:rPr>
        <w:t>的权值分别为</w:t>
      </w:r>
      <w:r w:rsidRPr="00232998">
        <w:rPr>
          <w:rFonts w:ascii="Times New Roman" w:hAnsi="Times New Roman" w:cs="Times New Roman" w:hint="eastAsia"/>
          <w:szCs w:val="21"/>
        </w:rPr>
        <w:t>1,2,3,4,5,6</w:t>
      </w:r>
      <w:r w:rsidRPr="00232998">
        <w:rPr>
          <w:rFonts w:ascii="Times New Roman" w:hAnsi="Times New Roman" w:cs="Times New Roman" w:hint="eastAsia"/>
          <w:szCs w:val="21"/>
        </w:rPr>
        <w:t>。请</w:t>
      </w:r>
      <w:r>
        <w:rPr>
          <w:rFonts w:ascii="Times New Roman" w:hAnsi="Times New Roman" w:cs="Times New Roman" w:hint="eastAsia"/>
          <w:szCs w:val="21"/>
        </w:rPr>
        <w:t>画出</w:t>
      </w:r>
      <w:r w:rsidRPr="00232998">
        <w:rPr>
          <w:rFonts w:ascii="Times New Roman" w:hAnsi="Times New Roman" w:cs="Times New Roman" w:hint="eastAsia"/>
          <w:szCs w:val="21"/>
        </w:rPr>
        <w:t>一棵哈曼夫树，并计算该哈曼夫树的</w:t>
      </w:r>
      <w:proofErr w:type="gramStart"/>
      <w:r w:rsidRPr="00232998">
        <w:rPr>
          <w:rFonts w:ascii="Times New Roman" w:hAnsi="Times New Roman" w:cs="Times New Roman" w:hint="eastAsia"/>
          <w:szCs w:val="21"/>
        </w:rPr>
        <w:t>带权路径</w:t>
      </w:r>
      <w:proofErr w:type="gramEnd"/>
      <w:r w:rsidRPr="00232998">
        <w:rPr>
          <w:rFonts w:ascii="Times New Roman" w:hAnsi="Times New Roman" w:cs="Times New Roman" w:hint="eastAsia"/>
          <w:szCs w:val="21"/>
        </w:rPr>
        <w:t>长度</w:t>
      </w:r>
      <w:proofErr w:type="spellStart"/>
      <w:r w:rsidRPr="00232998">
        <w:rPr>
          <w:rFonts w:ascii="Times New Roman" w:hAnsi="Times New Roman" w:cs="Times New Roman" w:hint="eastAsia"/>
          <w:szCs w:val="21"/>
        </w:rPr>
        <w:t>wpl</w:t>
      </w:r>
      <w:proofErr w:type="spellEnd"/>
      <w:r w:rsidRPr="00232998">
        <w:rPr>
          <w:rFonts w:ascii="Times New Roman" w:hAnsi="Times New Roman" w:cs="Times New Roman" w:hint="eastAsia"/>
          <w:szCs w:val="21"/>
        </w:rPr>
        <w:t>。</w:t>
      </w:r>
    </w:p>
    <w:p w14:paraId="65DEF069" w14:textId="77777777" w:rsidR="00AD785A" w:rsidRPr="005A3218" w:rsidRDefault="00AD785A" w:rsidP="00AD785A">
      <w:pPr>
        <w:rPr>
          <w:rFonts w:ascii="宋体" w:hAnsi="宋体"/>
          <w:color w:val="FF0000"/>
        </w:rPr>
      </w:pPr>
      <w:r w:rsidRPr="005A3218">
        <w:rPr>
          <w:rFonts w:ascii="Times New Roman" w:hAnsi="Times New Roman" w:cs="Times New Roman" w:hint="eastAsia"/>
          <w:color w:val="FF0000"/>
          <w:szCs w:val="21"/>
        </w:rPr>
        <w:t>答：</w:t>
      </w:r>
      <w:r w:rsidRPr="005A3218">
        <w:rPr>
          <w:rFonts w:ascii="宋体" w:hAnsi="宋体" w:hint="eastAsia"/>
          <w:color w:val="FF0000"/>
        </w:rPr>
        <w:t>1）T树的最大深度</w:t>
      </w:r>
      <w:proofErr w:type="spellStart"/>
      <w:r w:rsidRPr="005A3218">
        <w:rPr>
          <w:rFonts w:ascii="宋体" w:hAnsi="宋体" w:hint="eastAsia"/>
          <w:color w:val="FF0000"/>
        </w:rPr>
        <w:t>Kmax</w:t>
      </w:r>
      <w:proofErr w:type="spellEnd"/>
      <w:r w:rsidRPr="005A3218">
        <w:rPr>
          <w:rFonts w:ascii="宋体" w:hAnsi="宋体" w:hint="eastAsia"/>
          <w:color w:val="FF0000"/>
        </w:rPr>
        <w:t>=</w:t>
      </w:r>
      <w:r>
        <w:rPr>
          <w:rFonts w:ascii="宋体" w:hAnsi="宋体" w:hint="eastAsia"/>
          <w:color w:val="FF0000"/>
        </w:rPr>
        <w:t>5</w:t>
      </w:r>
      <w:r w:rsidRPr="005A3218">
        <w:rPr>
          <w:rFonts w:ascii="宋体" w:hAnsi="宋体" w:hint="eastAsia"/>
          <w:color w:val="FF0000"/>
        </w:rPr>
        <w:t>（除根外，每层均是两个结点）</w:t>
      </w:r>
    </w:p>
    <w:p w14:paraId="34B9DC17" w14:textId="5C44C40B" w:rsidR="00AD785A" w:rsidRPr="005A3218" w:rsidRDefault="00AD785A" w:rsidP="00AD785A">
      <w:pPr>
        <w:ind w:firstLineChars="400" w:firstLine="840"/>
        <w:rPr>
          <w:rFonts w:ascii="宋体" w:hAnsi="宋体"/>
          <w:color w:val="FF0000"/>
        </w:rPr>
      </w:pPr>
      <w:r w:rsidRPr="005A3218">
        <w:rPr>
          <w:rFonts w:ascii="宋体" w:hAnsi="宋体" w:hint="eastAsia"/>
          <w:color w:val="FF0000"/>
        </w:rPr>
        <w:t>T树的最小深度</w:t>
      </w:r>
      <w:proofErr w:type="spellStart"/>
      <w:r w:rsidRPr="005A3218">
        <w:rPr>
          <w:rFonts w:ascii="宋体" w:hAnsi="宋体" w:hint="eastAsia"/>
          <w:color w:val="FF0000"/>
        </w:rPr>
        <w:t>Kmin</w:t>
      </w:r>
      <w:proofErr w:type="spellEnd"/>
      <w:r w:rsidRPr="005A3218">
        <w:rPr>
          <w:rFonts w:ascii="宋体" w:hAnsi="宋体" w:hint="eastAsia"/>
          <w:color w:val="FF0000"/>
        </w:rPr>
        <w:t>=</w:t>
      </w:r>
      <w:r w:rsidR="00D535E8">
        <w:rPr>
          <w:rFonts w:ascii="宋体" w:hAnsi="宋体" w:hint="eastAsia"/>
          <w:color w:val="FF0000"/>
        </w:rPr>
        <w:t>3</w:t>
      </w:r>
      <w:r w:rsidRPr="005A3218">
        <w:rPr>
          <w:rFonts w:ascii="宋体" w:hAnsi="宋体" w:hint="eastAsia"/>
          <w:color w:val="FF0000"/>
        </w:rPr>
        <w:t>（具有6个叶子的完全二叉树是其中的一种形态）</w:t>
      </w:r>
    </w:p>
    <w:p w14:paraId="593D2011" w14:textId="77777777" w:rsidR="00AD785A" w:rsidRDefault="00AD785A" w:rsidP="00AD785A">
      <w:pPr>
        <w:ind w:firstLine="435"/>
        <w:rPr>
          <w:rFonts w:ascii="宋体" w:hAnsi="宋体"/>
          <w:color w:val="FF0000"/>
        </w:rPr>
      </w:pPr>
      <w:r w:rsidRPr="005A3218">
        <w:rPr>
          <w:rFonts w:ascii="宋体" w:hAnsi="宋体" w:hint="eastAsia"/>
          <w:color w:val="FF0000"/>
        </w:rPr>
        <w:t xml:space="preserve">（2）非叶子结点数是5。（n2=n0-1）  </w:t>
      </w:r>
    </w:p>
    <w:p w14:paraId="1904117B" w14:textId="77777777" w:rsidR="00AD785A" w:rsidRPr="005A3218" w:rsidRDefault="00AD785A" w:rsidP="00AD785A">
      <w:pPr>
        <w:ind w:firstLine="435"/>
        <w:rPr>
          <w:rFonts w:ascii="宋体" w:hAnsi="宋体"/>
          <w:color w:val="FF0000"/>
        </w:rPr>
      </w:pPr>
      <w:r w:rsidRPr="005A3218">
        <w:rPr>
          <w:rFonts w:ascii="宋体" w:hAnsi="宋体" w:hint="eastAsia"/>
          <w:color w:val="FF0000"/>
        </w:rPr>
        <w:t>（3）哈夫曼树见下图，其</w:t>
      </w:r>
      <w:proofErr w:type="gramStart"/>
      <w:r w:rsidRPr="005A3218">
        <w:rPr>
          <w:rFonts w:ascii="宋体" w:hAnsi="宋体" w:hint="eastAsia"/>
          <w:color w:val="FF0000"/>
        </w:rPr>
        <w:t>带权路径</w:t>
      </w:r>
      <w:proofErr w:type="gramEnd"/>
      <w:r w:rsidRPr="005A3218">
        <w:rPr>
          <w:rFonts w:ascii="宋体" w:hAnsi="宋体" w:hint="eastAsia"/>
          <w:color w:val="FF0000"/>
        </w:rPr>
        <w:t>长度</w:t>
      </w:r>
      <w:proofErr w:type="spellStart"/>
      <w:r w:rsidRPr="005A3218">
        <w:rPr>
          <w:rFonts w:ascii="宋体" w:hAnsi="宋体" w:hint="eastAsia"/>
          <w:color w:val="FF0000"/>
        </w:rPr>
        <w:t>wpl</w:t>
      </w:r>
      <w:proofErr w:type="spellEnd"/>
      <w:r w:rsidRPr="005A3218">
        <w:rPr>
          <w:rFonts w:ascii="宋体" w:hAnsi="宋体" w:hint="eastAsia"/>
          <w:color w:val="FF0000"/>
        </w:rPr>
        <w:t>=51</w:t>
      </w:r>
    </w:p>
    <w:p w14:paraId="4C1F6556" w14:textId="77777777" w:rsidR="0027403E" w:rsidRPr="007E1D32" w:rsidRDefault="006719D2" w:rsidP="006719D2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A3FDAC0" wp14:editId="1EB7C634">
            <wp:extent cx="1945005" cy="1701165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70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7F8349" w14:textId="77777777" w:rsidR="0027403E" w:rsidRPr="007E1D32" w:rsidRDefault="0027403E" w:rsidP="0027403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算法填空题（</w:t>
      </w:r>
      <w:r w:rsidR="00C46143">
        <w:rPr>
          <w:rFonts w:ascii="Times New Roman" w:hAnsi="Times New Roman" w:cs="Times New Roman" w:hint="eastAsia"/>
          <w:szCs w:val="21"/>
        </w:rPr>
        <w:t>2</w:t>
      </w:r>
      <w:r w:rsidRPr="007E1D32">
        <w:rPr>
          <w:rFonts w:ascii="Times New Roman" w:hAnsi="Times New Roman" w:cs="Times New Roman"/>
          <w:szCs w:val="21"/>
        </w:rPr>
        <w:t>0</w:t>
      </w:r>
      <w:r w:rsidRPr="007E1D32">
        <w:rPr>
          <w:rFonts w:ascii="Times New Roman" w:hAnsi="Times New Roman" w:cs="Times New Roman"/>
          <w:szCs w:val="21"/>
        </w:rPr>
        <w:t>分，第一题</w:t>
      </w:r>
      <w:r w:rsidR="00C46143">
        <w:rPr>
          <w:rFonts w:ascii="Times New Roman" w:hAnsi="Times New Roman" w:cs="Times New Roman" w:hint="eastAsia"/>
          <w:szCs w:val="21"/>
        </w:rPr>
        <w:t>10</w:t>
      </w:r>
      <w:r w:rsidRPr="007E1D32">
        <w:rPr>
          <w:rFonts w:ascii="Times New Roman" w:hAnsi="Times New Roman" w:cs="Times New Roman"/>
          <w:szCs w:val="21"/>
        </w:rPr>
        <w:t>分，第</w:t>
      </w:r>
      <w:r w:rsidRPr="007E1D32">
        <w:rPr>
          <w:rFonts w:ascii="Times New Roman" w:hAnsi="Times New Roman" w:cs="Times New Roman"/>
          <w:szCs w:val="21"/>
        </w:rPr>
        <w:t>2</w:t>
      </w:r>
      <w:r w:rsidRPr="007E1D32">
        <w:rPr>
          <w:rFonts w:ascii="Times New Roman" w:hAnsi="Times New Roman" w:cs="Times New Roman"/>
          <w:szCs w:val="21"/>
        </w:rPr>
        <w:t>题</w:t>
      </w:r>
      <w:r w:rsidR="00C46143">
        <w:rPr>
          <w:rFonts w:ascii="Times New Roman" w:hAnsi="Times New Roman" w:cs="Times New Roman" w:hint="eastAsia"/>
          <w:szCs w:val="21"/>
        </w:rPr>
        <w:t>10</w:t>
      </w:r>
      <w:r w:rsidRPr="007E1D32">
        <w:rPr>
          <w:rFonts w:ascii="Times New Roman" w:hAnsi="Times New Roman" w:cs="Times New Roman"/>
          <w:szCs w:val="21"/>
        </w:rPr>
        <w:t>分）</w:t>
      </w:r>
    </w:p>
    <w:p w14:paraId="15DC68B4" w14:textId="77777777" w:rsidR="00517626" w:rsidRPr="007E1D32" w:rsidRDefault="0027403E" w:rsidP="00517626">
      <w:pPr>
        <w:tabs>
          <w:tab w:val="left" w:pos="885"/>
        </w:tabs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  <w:szCs w:val="21"/>
          <w:shd w:val="clear" w:color="auto" w:fill="FFFFFF"/>
        </w:rPr>
        <w:t xml:space="preserve">1. </w:t>
      </w:r>
      <w:r w:rsidR="00517626" w:rsidRPr="007E1D32">
        <w:rPr>
          <w:rFonts w:ascii="Times New Roman" w:hAnsi="Times New Roman" w:cs="Times New Roman"/>
        </w:rPr>
        <w:t>下面是求二叉树高度</w:t>
      </w:r>
      <w:r w:rsidR="003A38D6">
        <w:rPr>
          <w:rFonts w:ascii="Times New Roman" w:hAnsi="Times New Roman" w:cs="Times New Roman" w:hint="eastAsia"/>
        </w:rPr>
        <w:t>（独根树高度是</w:t>
      </w:r>
      <w:r w:rsidR="003A38D6">
        <w:rPr>
          <w:rFonts w:ascii="Times New Roman" w:hAnsi="Times New Roman" w:cs="Times New Roman" w:hint="eastAsia"/>
        </w:rPr>
        <w:t>1</w:t>
      </w:r>
      <w:r w:rsidR="003A38D6">
        <w:rPr>
          <w:rFonts w:ascii="Times New Roman" w:hAnsi="Times New Roman" w:cs="Times New Roman" w:hint="eastAsia"/>
        </w:rPr>
        <w:t>）</w:t>
      </w:r>
      <w:r w:rsidR="00517626" w:rsidRPr="007E1D32">
        <w:rPr>
          <w:rFonts w:ascii="Times New Roman" w:hAnsi="Times New Roman" w:cs="Times New Roman"/>
        </w:rPr>
        <w:t>的递归算法，试补充完整</w:t>
      </w:r>
    </w:p>
    <w:p w14:paraId="43A98B7F" w14:textId="77777777" w:rsidR="00517626" w:rsidRPr="007E1D32" w:rsidRDefault="00517626" w:rsidP="00517626">
      <w:pPr>
        <w:tabs>
          <w:tab w:val="left" w:pos="885"/>
        </w:tabs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二叉树的两指针域为</w:t>
      </w:r>
      <w:proofErr w:type="spellStart"/>
      <w:r w:rsidRPr="007E1D32">
        <w:rPr>
          <w:rFonts w:ascii="Times New Roman" w:hAnsi="Times New Roman" w:cs="Times New Roman"/>
        </w:rPr>
        <w:t>lchild</w:t>
      </w:r>
      <w:proofErr w:type="spellEnd"/>
      <w:r w:rsidRPr="007E1D32">
        <w:rPr>
          <w:rFonts w:ascii="Times New Roman" w:hAnsi="Times New Roman" w:cs="Times New Roman"/>
        </w:rPr>
        <w:t>与</w:t>
      </w:r>
      <w:proofErr w:type="spellStart"/>
      <w:r w:rsidRPr="007E1D32">
        <w:rPr>
          <w:rFonts w:ascii="Times New Roman" w:hAnsi="Times New Roman" w:cs="Times New Roman"/>
        </w:rPr>
        <w:t>rchild</w:t>
      </w:r>
      <w:proofErr w:type="spellEnd"/>
      <w:r w:rsidRPr="007E1D32">
        <w:rPr>
          <w:rFonts w:ascii="Times New Roman" w:hAnsi="Times New Roman" w:cs="Times New Roman"/>
        </w:rPr>
        <w:t xml:space="preserve">, </w:t>
      </w:r>
      <w:r w:rsidRPr="007E1D32">
        <w:rPr>
          <w:rFonts w:ascii="Times New Roman" w:hAnsi="Times New Roman" w:cs="Times New Roman"/>
        </w:rPr>
        <w:t>算法中</w:t>
      </w:r>
      <w:r w:rsidRPr="007E1D32">
        <w:rPr>
          <w:rFonts w:ascii="Times New Roman" w:hAnsi="Times New Roman" w:cs="Times New Roman"/>
        </w:rPr>
        <w:t>p</w:t>
      </w:r>
      <w:r w:rsidRPr="007E1D32">
        <w:rPr>
          <w:rFonts w:ascii="Times New Roman" w:hAnsi="Times New Roman" w:cs="Times New Roman"/>
        </w:rPr>
        <w:t>为二叉树的根，</w:t>
      </w:r>
      <w:proofErr w:type="spellStart"/>
      <w:r w:rsidRPr="007E1D32">
        <w:rPr>
          <w:rFonts w:ascii="Times New Roman" w:hAnsi="Times New Roman" w:cs="Times New Roman"/>
        </w:rPr>
        <w:t>lh</w:t>
      </w:r>
      <w:proofErr w:type="spellEnd"/>
      <w:r w:rsidRPr="007E1D32">
        <w:rPr>
          <w:rFonts w:ascii="Times New Roman" w:hAnsi="Times New Roman" w:cs="Times New Roman"/>
        </w:rPr>
        <w:t>和</w:t>
      </w:r>
      <w:proofErr w:type="spellStart"/>
      <w:r w:rsidRPr="007E1D32">
        <w:rPr>
          <w:rFonts w:ascii="Times New Roman" w:hAnsi="Times New Roman" w:cs="Times New Roman"/>
        </w:rPr>
        <w:t>rh</w:t>
      </w:r>
      <w:proofErr w:type="spellEnd"/>
      <w:r w:rsidRPr="007E1D32">
        <w:rPr>
          <w:rFonts w:ascii="Times New Roman" w:hAnsi="Times New Roman" w:cs="Times New Roman"/>
        </w:rPr>
        <w:t>分别为以</w:t>
      </w:r>
      <w:r w:rsidRPr="007E1D32">
        <w:rPr>
          <w:rFonts w:ascii="Times New Roman" w:hAnsi="Times New Roman" w:cs="Times New Roman"/>
        </w:rPr>
        <w:t>p</w:t>
      </w:r>
      <w:r w:rsidRPr="007E1D32">
        <w:rPr>
          <w:rFonts w:ascii="Times New Roman" w:hAnsi="Times New Roman" w:cs="Times New Roman"/>
        </w:rPr>
        <w:t>为根的二叉树的左子树</w:t>
      </w:r>
      <w:proofErr w:type="gramStart"/>
      <w:r w:rsidRPr="007E1D32">
        <w:rPr>
          <w:rFonts w:ascii="Times New Roman" w:hAnsi="Times New Roman" w:cs="Times New Roman"/>
        </w:rPr>
        <w:t>和右子树</w:t>
      </w:r>
      <w:proofErr w:type="gramEnd"/>
      <w:r w:rsidRPr="007E1D32">
        <w:rPr>
          <w:rFonts w:ascii="Times New Roman" w:hAnsi="Times New Roman" w:cs="Times New Roman"/>
        </w:rPr>
        <w:t>的高，</w:t>
      </w:r>
      <w:r w:rsidRPr="007E1D32">
        <w:rPr>
          <w:rFonts w:ascii="Times New Roman" w:hAnsi="Times New Roman" w:cs="Times New Roman"/>
        </w:rPr>
        <w:t>hi</w:t>
      </w:r>
      <w:r w:rsidRPr="007E1D32">
        <w:rPr>
          <w:rFonts w:ascii="Times New Roman" w:hAnsi="Times New Roman" w:cs="Times New Roman"/>
        </w:rPr>
        <w:t>为以</w:t>
      </w:r>
      <w:r w:rsidRPr="007E1D32">
        <w:rPr>
          <w:rFonts w:ascii="Times New Roman" w:hAnsi="Times New Roman" w:cs="Times New Roman"/>
        </w:rPr>
        <w:t>p</w:t>
      </w:r>
      <w:r w:rsidRPr="007E1D32">
        <w:rPr>
          <w:rFonts w:ascii="Times New Roman" w:hAnsi="Times New Roman" w:cs="Times New Roman"/>
        </w:rPr>
        <w:t>为根的二叉树的高，</w:t>
      </w:r>
      <w:r w:rsidRPr="007E1D32">
        <w:rPr>
          <w:rFonts w:ascii="Times New Roman" w:hAnsi="Times New Roman" w:cs="Times New Roman"/>
        </w:rPr>
        <w:t>hi</w:t>
      </w:r>
      <w:r w:rsidRPr="007E1D32">
        <w:rPr>
          <w:rFonts w:ascii="Times New Roman" w:hAnsi="Times New Roman" w:cs="Times New Roman"/>
        </w:rPr>
        <w:t>最后返回。</w:t>
      </w:r>
    </w:p>
    <w:p w14:paraId="5A595343" w14:textId="77777777" w:rsidR="00517626" w:rsidRPr="007E1D32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proofErr w:type="spellStart"/>
      <w:proofErr w:type="gramStart"/>
      <w:r w:rsidRPr="007E1D32">
        <w:rPr>
          <w:rFonts w:ascii="Times New Roman" w:hAnsi="Times New Roman" w:cs="Times New Roman"/>
        </w:rPr>
        <w:lastRenderedPageBreak/>
        <w:t>int</w:t>
      </w:r>
      <w:proofErr w:type="spellEnd"/>
      <w:proofErr w:type="gramEnd"/>
      <w:r w:rsidRPr="007E1D32">
        <w:rPr>
          <w:rFonts w:ascii="Times New Roman" w:hAnsi="Times New Roman" w:cs="Times New Roman"/>
        </w:rPr>
        <w:t xml:space="preserve"> height(</w:t>
      </w:r>
      <w:proofErr w:type="spellStart"/>
      <w:r w:rsidRPr="007E1D32">
        <w:rPr>
          <w:rFonts w:ascii="Times New Roman" w:hAnsi="Times New Roman" w:cs="Times New Roman"/>
        </w:rPr>
        <w:t>BinTree</w:t>
      </w:r>
      <w:proofErr w:type="spellEnd"/>
      <w:r w:rsidRPr="007E1D32">
        <w:rPr>
          <w:rFonts w:ascii="Times New Roman" w:hAnsi="Times New Roman" w:cs="Times New Roman"/>
        </w:rPr>
        <w:t xml:space="preserve"> *p)</w:t>
      </w:r>
    </w:p>
    <w:p w14:paraId="0E4DBE78" w14:textId="44DC8452" w:rsidR="000D7A24" w:rsidRDefault="00517626" w:rsidP="00517626">
      <w:pPr>
        <w:tabs>
          <w:tab w:val="left" w:pos="885"/>
        </w:tabs>
        <w:ind w:firstLineChars="171" w:firstLine="359"/>
        <w:rPr>
          <w:ins w:id="2" w:author="dib" w:date="2014-06-03T08:35:00Z"/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{</w:t>
      </w:r>
      <w:bookmarkStart w:id="3" w:name="_GoBack"/>
      <w:bookmarkEnd w:id="3"/>
      <w:r w:rsidRPr="007E1D32">
        <w:rPr>
          <w:rFonts w:ascii="Times New Roman" w:hAnsi="Times New Roman" w:cs="Times New Roman"/>
        </w:rPr>
        <w:tab/>
      </w:r>
      <w:proofErr w:type="spellStart"/>
      <w:ins w:id="4" w:author="dib" w:date="2014-06-03T08:35:00Z">
        <w:r w:rsidR="000D7A24">
          <w:rPr>
            <w:rFonts w:ascii="Times New Roman" w:hAnsi="Times New Roman" w:cs="Times New Roman" w:hint="eastAsia"/>
          </w:rPr>
          <w:t>int</w:t>
        </w:r>
        <w:proofErr w:type="spellEnd"/>
        <w:r w:rsidR="000D7A24">
          <w:rPr>
            <w:rFonts w:ascii="Times New Roman" w:hAnsi="Times New Roman" w:cs="Times New Roman" w:hint="eastAsia"/>
          </w:rPr>
          <w:tab/>
        </w:r>
        <w:r w:rsidR="000D7A24">
          <w:rPr>
            <w:rFonts w:ascii="Times New Roman" w:hAnsi="Times New Roman" w:cs="Times New Roman" w:hint="eastAsia"/>
          </w:rPr>
          <w:tab/>
          <w:t xml:space="preserve">hi, </w:t>
        </w:r>
        <w:proofErr w:type="spellStart"/>
        <w:r w:rsidR="000D7A24">
          <w:rPr>
            <w:rFonts w:ascii="Times New Roman" w:hAnsi="Times New Roman" w:cs="Times New Roman" w:hint="eastAsia"/>
          </w:rPr>
          <w:t>lh</w:t>
        </w:r>
        <w:proofErr w:type="spellEnd"/>
        <w:r w:rsidR="000D7A24">
          <w:rPr>
            <w:rFonts w:ascii="Times New Roman" w:hAnsi="Times New Roman" w:cs="Times New Roman" w:hint="eastAsia"/>
          </w:rPr>
          <w:t xml:space="preserve">, </w:t>
        </w:r>
        <w:proofErr w:type="spellStart"/>
        <w:r w:rsidR="000D7A24">
          <w:rPr>
            <w:rFonts w:ascii="Times New Roman" w:hAnsi="Times New Roman" w:cs="Times New Roman" w:hint="eastAsia"/>
          </w:rPr>
          <w:t>rh</w:t>
        </w:r>
        <w:proofErr w:type="spellEnd"/>
        <w:r w:rsidR="000D7A24">
          <w:rPr>
            <w:rFonts w:ascii="Times New Roman" w:hAnsi="Times New Roman" w:cs="Times New Roman" w:hint="eastAsia"/>
          </w:rPr>
          <w:t>;</w:t>
        </w:r>
      </w:ins>
    </w:p>
    <w:p w14:paraId="2FDC2029" w14:textId="6614BE7C" w:rsidR="00517626" w:rsidRPr="007E1D32" w:rsidRDefault="000D7A24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ins w:id="5" w:author="dib" w:date="2014-06-03T08:35:00Z">
        <w:r>
          <w:rPr>
            <w:rFonts w:ascii="Times New Roman" w:hAnsi="Times New Roman" w:cs="Times New Roman" w:hint="eastAsia"/>
          </w:rPr>
          <w:tab/>
        </w:r>
      </w:ins>
      <w:proofErr w:type="gramStart"/>
      <w:r w:rsidR="00517626" w:rsidRPr="007E1D32">
        <w:rPr>
          <w:rFonts w:ascii="Times New Roman" w:hAnsi="Times New Roman" w:cs="Times New Roman"/>
        </w:rPr>
        <w:t>if</w:t>
      </w:r>
      <w:proofErr w:type="gramEnd"/>
      <w:r w:rsidR="00517626" w:rsidRPr="007E1D32">
        <w:rPr>
          <w:rFonts w:ascii="Times New Roman" w:hAnsi="Times New Roman" w:cs="Times New Roman"/>
        </w:rPr>
        <w:t xml:space="preserve"> (</w:t>
      </w:r>
      <w:r w:rsidR="00517626" w:rsidRPr="007E1D32">
        <w:rPr>
          <w:rFonts w:ascii="Times New Roman" w:hAnsi="Times New Roman" w:cs="Times New Roman"/>
          <w:u w:val="single"/>
        </w:rPr>
        <w:t>___</w:t>
      </w:r>
      <w:r w:rsidR="00E47914" w:rsidRPr="00E47914">
        <w:rPr>
          <w:rFonts w:ascii="Times New Roman" w:hAnsi="Times New Roman" w:cs="Times New Roman" w:hint="eastAsia"/>
          <w:color w:val="FF0000"/>
          <w:u w:val="single"/>
        </w:rPr>
        <w:t xml:space="preserve">p </w:t>
      </w:r>
      <w:r w:rsidR="00517626" w:rsidRPr="007E1D32">
        <w:rPr>
          <w:rFonts w:ascii="Times New Roman" w:hAnsi="Times New Roman" w:cs="Times New Roman"/>
          <w:u w:val="single"/>
        </w:rPr>
        <w:t>____</w:t>
      </w:r>
      <w:r w:rsidR="00517626" w:rsidRPr="007E1D32">
        <w:rPr>
          <w:rFonts w:ascii="Times New Roman" w:hAnsi="Times New Roman" w:cs="Times New Roman"/>
        </w:rPr>
        <w:t>)</w:t>
      </w:r>
      <w:r w:rsidR="003A38D6">
        <w:rPr>
          <w:rFonts w:ascii="Times New Roman" w:hAnsi="Times New Roman" w:cs="Times New Roman" w:hint="eastAsia"/>
        </w:rPr>
        <w:tab/>
      </w:r>
      <w:r w:rsidR="003A38D6">
        <w:rPr>
          <w:rFonts w:ascii="Times New Roman" w:hAnsi="Times New Roman" w:cs="Times New Roman" w:hint="eastAsia"/>
        </w:rPr>
        <w:tab/>
      </w:r>
      <w:r w:rsidR="003A38D6">
        <w:rPr>
          <w:rFonts w:ascii="Times New Roman" w:hAnsi="Times New Roman" w:cs="Times New Roman" w:hint="eastAsia"/>
        </w:rPr>
        <w:tab/>
        <w:t xml:space="preserve">// </w:t>
      </w:r>
      <w:r w:rsidR="003A38D6">
        <w:rPr>
          <w:rFonts w:ascii="Times New Roman" w:hAnsi="Times New Roman" w:cs="Times New Roman" w:hint="eastAsia"/>
          <w:color w:val="FF0000"/>
          <w:u w:val="single"/>
        </w:rPr>
        <w:t xml:space="preserve"> </w:t>
      </w:r>
      <w:r w:rsidR="003A38D6" w:rsidRPr="00E47914">
        <w:rPr>
          <w:rFonts w:ascii="Times New Roman" w:hAnsi="Times New Roman" w:cs="Times New Roman" w:hint="eastAsia"/>
          <w:color w:val="FF0000"/>
          <w:u w:val="single"/>
        </w:rPr>
        <w:t>p!=NULL</w:t>
      </w:r>
      <w:r w:rsidR="003A38D6">
        <w:rPr>
          <w:rFonts w:ascii="Times New Roman" w:hAnsi="Times New Roman" w:cs="Times New Roman" w:hint="eastAsia"/>
          <w:color w:val="FF0000"/>
          <w:u w:val="single"/>
        </w:rPr>
        <w:t xml:space="preserve"> </w:t>
      </w:r>
      <w:r w:rsidR="003A38D6">
        <w:rPr>
          <w:rFonts w:ascii="Times New Roman" w:hAnsi="Times New Roman" w:cs="Times New Roman" w:hint="eastAsia"/>
          <w:u w:val="single"/>
        </w:rPr>
        <w:t>也对</w:t>
      </w:r>
    </w:p>
    <w:p w14:paraId="2ACA912C" w14:textId="77777777" w:rsidR="003A38D6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 xml:space="preserve">   </w:t>
      </w:r>
      <w:r w:rsidRPr="007E1D32">
        <w:rPr>
          <w:rFonts w:ascii="Times New Roman" w:hAnsi="Times New Roman" w:cs="Times New Roman"/>
        </w:rPr>
        <w:tab/>
        <w:t>{</w:t>
      </w:r>
      <w:r w:rsidRPr="007E1D32">
        <w:rPr>
          <w:rFonts w:ascii="Times New Roman" w:hAnsi="Times New Roman" w:cs="Times New Roman"/>
        </w:rPr>
        <w:tab/>
      </w:r>
      <w:proofErr w:type="gramStart"/>
      <w:r w:rsidRPr="007E1D32">
        <w:rPr>
          <w:rFonts w:ascii="Times New Roman" w:hAnsi="Times New Roman" w:cs="Times New Roman"/>
        </w:rPr>
        <w:t>if</w:t>
      </w:r>
      <w:proofErr w:type="gramEnd"/>
      <w:r w:rsidR="003A38D6">
        <w:rPr>
          <w:rFonts w:ascii="Times New Roman" w:hAnsi="Times New Roman" w:cs="Times New Roman" w:hint="eastAsia"/>
        </w:rPr>
        <w:t xml:space="preserve"> </w:t>
      </w:r>
      <w:r w:rsidRPr="007E1D32">
        <w:rPr>
          <w:rFonts w:ascii="Times New Roman" w:hAnsi="Times New Roman" w:cs="Times New Roman"/>
        </w:rPr>
        <w:t>(p-&gt;</w:t>
      </w:r>
      <w:proofErr w:type="spellStart"/>
      <w:r w:rsidRPr="007E1D32">
        <w:rPr>
          <w:rFonts w:ascii="Times New Roman" w:hAnsi="Times New Roman" w:cs="Times New Roman"/>
        </w:rPr>
        <w:t>lchild</w:t>
      </w:r>
      <w:proofErr w:type="spellEnd"/>
      <w:r w:rsidRPr="007E1D32">
        <w:rPr>
          <w:rFonts w:ascii="Times New Roman" w:hAnsi="Times New Roman" w:cs="Times New Roman"/>
        </w:rPr>
        <w:t xml:space="preserve">==null) </w:t>
      </w:r>
    </w:p>
    <w:p w14:paraId="38301B61" w14:textId="77777777" w:rsidR="00517626" w:rsidRPr="007E1D32" w:rsidRDefault="003A38D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spellStart"/>
      <w:proofErr w:type="gramStart"/>
      <w:r w:rsidR="00517626" w:rsidRPr="007E1D32">
        <w:rPr>
          <w:rFonts w:ascii="Times New Roman" w:hAnsi="Times New Roman" w:cs="Times New Roman"/>
        </w:rPr>
        <w:t>lh</w:t>
      </w:r>
      <w:proofErr w:type="spellEnd"/>
      <w:proofErr w:type="gramEnd"/>
      <w:r w:rsidR="00517626" w:rsidRPr="007E1D32">
        <w:rPr>
          <w:rFonts w:ascii="Times New Roman" w:hAnsi="Times New Roman" w:cs="Times New Roman"/>
        </w:rPr>
        <w:t>=</w:t>
      </w:r>
      <w:r w:rsidR="00517626" w:rsidRPr="007E1D32">
        <w:rPr>
          <w:rFonts w:ascii="Times New Roman" w:hAnsi="Times New Roman" w:cs="Times New Roman"/>
          <w:u w:val="single"/>
        </w:rPr>
        <w:t>___</w:t>
      </w:r>
      <w:r w:rsidR="001312C3" w:rsidRPr="001312C3">
        <w:rPr>
          <w:rFonts w:ascii="Times New Roman" w:hAnsi="Times New Roman" w:cs="Times New Roman" w:hint="eastAsia"/>
          <w:color w:val="FF0000"/>
          <w:u w:val="single"/>
        </w:rPr>
        <w:t>0</w:t>
      </w:r>
      <w:r w:rsidR="00517626" w:rsidRPr="001312C3">
        <w:rPr>
          <w:rFonts w:ascii="Times New Roman" w:hAnsi="Times New Roman" w:cs="Times New Roman"/>
          <w:color w:val="FF0000"/>
          <w:u w:val="single"/>
        </w:rPr>
        <w:t>_</w:t>
      </w:r>
      <w:r w:rsidR="00517626" w:rsidRPr="007E1D32">
        <w:rPr>
          <w:rFonts w:ascii="Times New Roman" w:hAnsi="Times New Roman" w:cs="Times New Roman"/>
          <w:u w:val="single"/>
        </w:rPr>
        <w:t>___</w:t>
      </w:r>
      <w:r w:rsidR="00517626" w:rsidRPr="007E1D32">
        <w:rPr>
          <w:rFonts w:ascii="Times New Roman" w:hAnsi="Times New Roman" w:cs="Times New Roman"/>
        </w:rPr>
        <w:t xml:space="preserve">; </w:t>
      </w:r>
    </w:p>
    <w:p w14:paraId="28971C46" w14:textId="77777777" w:rsidR="00517626" w:rsidRPr="007E1D32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</w:r>
      <w:proofErr w:type="gramStart"/>
      <w:r w:rsidRPr="007E1D32">
        <w:rPr>
          <w:rFonts w:ascii="Times New Roman" w:hAnsi="Times New Roman" w:cs="Times New Roman"/>
        </w:rPr>
        <w:t xml:space="preserve">else  </w:t>
      </w:r>
      <w:proofErr w:type="spellStart"/>
      <w:r w:rsidRPr="007E1D32">
        <w:rPr>
          <w:rFonts w:ascii="Times New Roman" w:hAnsi="Times New Roman" w:cs="Times New Roman"/>
        </w:rPr>
        <w:t>lh</w:t>
      </w:r>
      <w:proofErr w:type="spellEnd"/>
      <w:proofErr w:type="gramEnd"/>
      <w:r w:rsidRPr="007E1D32">
        <w:rPr>
          <w:rFonts w:ascii="Times New Roman" w:hAnsi="Times New Roman" w:cs="Times New Roman"/>
        </w:rPr>
        <w:t>=</w:t>
      </w:r>
      <w:r w:rsidRPr="007E1D32">
        <w:rPr>
          <w:rFonts w:ascii="Times New Roman" w:hAnsi="Times New Roman" w:cs="Times New Roman"/>
          <w:u w:val="single"/>
        </w:rPr>
        <w:t>___</w:t>
      </w:r>
      <w:r w:rsidR="001312C3" w:rsidRPr="001312C3">
        <w:rPr>
          <w:rFonts w:ascii="Times New Roman" w:hAnsi="Times New Roman" w:cs="Times New Roman" w:hint="eastAsia"/>
          <w:color w:val="FF0000"/>
          <w:u w:val="single"/>
        </w:rPr>
        <w:t>height(p-&gt;</w:t>
      </w:r>
      <w:proofErr w:type="spellStart"/>
      <w:r w:rsidR="001312C3" w:rsidRPr="001312C3">
        <w:rPr>
          <w:rFonts w:ascii="Times New Roman" w:hAnsi="Times New Roman" w:cs="Times New Roman" w:hint="eastAsia"/>
          <w:color w:val="FF0000"/>
          <w:u w:val="single"/>
        </w:rPr>
        <w:t>lchild</w:t>
      </w:r>
      <w:proofErr w:type="spellEnd"/>
      <w:r w:rsidR="001312C3" w:rsidRPr="001312C3">
        <w:rPr>
          <w:rFonts w:ascii="Times New Roman" w:hAnsi="Times New Roman" w:cs="Times New Roman" w:hint="eastAsia"/>
          <w:color w:val="FF0000"/>
          <w:u w:val="single"/>
        </w:rPr>
        <w:t>)</w:t>
      </w:r>
      <w:r w:rsidRPr="001312C3">
        <w:rPr>
          <w:rFonts w:ascii="Times New Roman" w:hAnsi="Times New Roman" w:cs="Times New Roman"/>
          <w:color w:val="FF0000"/>
          <w:u w:val="single"/>
        </w:rPr>
        <w:t>_</w:t>
      </w:r>
      <w:r w:rsidRPr="007E1D32">
        <w:rPr>
          <w:rFonts w:ascii="Times New Roman" w:hAnsi="Times New Roman" w:cs="Times New Roman"/>
          <w:u w:val="single"/>
        </w:rPr>
        <w:t>___</w:t>
      </w:r>
      <w:r w:rsidRPr="007E1D32">
        <w:rPr>
          <w:rFonts w:ascii="Times New Roman" w:hAnsi="Times New Roman" w:cs="Times New Roman"/>
        </w:rPr>
        <w:t>;</w:t>
      </w:r>
    </w:p>
    <w:p w14:paraId="48248092" w14:textId="77777777" w:rsidR="003A38D6" w:rsidRDefault="0051762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</w:r>
      <w:proofErr w:type="gramStart"/>
      <w:r w:rsidRPr="007E1D32">
        <w:rPr>
          <w:rFonts w:ascii="Times New Roman" w:hAnsi="Times New Roman" w:cs="Times New Roman"/>
        </w:rPr>
        <w:t>if</w:t>
      </w:r>
      <w:proofErr w:type="gramEnd"/>
      <w:r w:rsidR="003A38D6">
        <w:rPr>
          <w:rFonts w:ascii="Times New Roman" w:hAnsi="Times New Roman" w:cs="Times New Roman" w:hint="eastAsia"/>
        </w:rPr>
        <w:t xml:space="preserve"> </w:t>
      </w:r>
      <w:r w:rsidRPr="007E1D32">
        <w:rPr>
          <w:rFonts w:ascii="Times New Roman" w:hAnsi="Times New Roman" w:cs="Times New Roman"/>
        </w:rPr>
        <w:t>(p-&gt;</w:t>
      </w:r>
      <w:proofErr w:type="spellStart"/>
      <w:r w:rsidRPr="007E1D32">
        <w:rPr>
          <w:rFonts w:ascii="Times New Roman" w:hAnsi="Times New Roman" w:cs="Times New Roman"/>
        </w:rPr>
        <w:t>rchild</w:t>
      </w:r>
      <w:proofErr w:type="spellEnd"/>
      <w:r w:rsidRPr="007E1D32">
        <w:rPr>
          <w:rFonts w:ascii="Times New Roman" w:hAnsi="Times New Roman" w:cs="Times New Roman"/>
        </w:rPr>
        <w:t xml:space="preserve">==null) </w:t>
      </w:r>
    </w:p>
    <w:p w14:paraId="3B654465" w14:textId="77777777" w:rsidR="00517626" w:rsidRPr="007E1D32" w:rsidRDefault="003A38D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spellStart"/>
      <w:proofErr w:type="gramStart"/>
      <w:r w:rsidR="00517626" w:rsidRPr="007E1D32">
        <w:rPr>
          <w:rFonts w:ascii="Times New Roman" w:hAnsi="Times New Roman" w:cs="Times New Roman"/>
        </w:rPr>
        <w:t>rh</w:t>
      </w:r>
      <w:proofErr w:type="spellEnd"/>
      <w:proofErr w:type="gramEnd"/>
      <w:r w:rsidR="00517626" w:rsidRPr="007E1D32">
        <w:rPr>
          <w:rFonts w:ascii="Times New Roman" w:hAnsi="Times New Roman" w:cs="Times New Roman"/>
        </w:rPr>
        <w:t>=</w:t>
      </w:r>
      <w:r w:rsidR="00517626" w:rsidRPr="007E1D32">
        <w:rPr>
          <w:rFonts w:ascii="Times New Roman" w:hAnsi="Times New Roman" w:cs="Times New Roman"/>
          <w:u w:val="single"/>
        </w:rPr>
        <w:t>__</w:t>
      </w:r>
      <w:r w:rsidR="001312C3" w:rsidRPr="001312C3">
        <w:rPr>
          <w:rFonts w:ascii="Times New Roman" w:hAnsi="Times New Roman" w:cs="Times New Roman" w:hint="eastAsia"/>
          <w:color w:val="FF0000"/>
          <w:u w:val="single"/>
        </w:rPr>
        <w:t>0</w:t>
      </w:r>
      <w:r w:rsidR="00517626" w:rsidRPr="007E1D32">
        <w:rPr>
          <w:rFonts w:ascii="Times New Roman" w:hAnsi="Times New Roman" w:cs="Times New Roman"/>
          <w:u w:val="single"/>
        </w:rPr>
        <w:t>_____</w:t>
      </w:r>
      <w:r w:rsidR="00517626" w:rsidRPr="007E1D32">
        <w:rPr>
          <w:rFonts w:ascii="Times New Roman" w:hAnsi="Times New Roman" w:cs="Times New Roman"/>
        </w:rPr>
        <w:t>;</w:t>
      </w:r>
    </w:p>
    <w:p w14:paraId="36FDAAFD" w14:textId="77777777" w:rsidR="00517626" w:rsidRPr="007E1D32" w:rsidRDefault="0051762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</w:r>
      <w:proofErr w:type="gramStart"/>
      <w:r w:rsidRPr="007E1D32">
        <w:rPr>
          <w:rFonts w:ascii="Times New Roman" w:hAnsi="Times New Roman" w:cs="Times New Roman"/>
        </w:rPr>
        <w:t xml:space="preserve">else  </w:t>
      </w:r>
      <w:proofErr w:type="spellStart"/>
      <w:r w:rsidRPr="007E1D32">
        <w:rPr>
          <w:rFonts w:ascii="Times New Roman" w:hAnsi="Times New Roman" w:cs="Times New Roman"/>
        </w:rPr>
        <w:t>rh</w:t>
      </w:r>
      <w:proofErr w:type="spellEnd"/>
      <w:proofErr w:type="gramEnd"/>
      <w:r w:rsidRPr="007E1D32">
        <w:rPr>
          <w:rFonts w:ascii="Times New Roman" w:hAnsi="Times New Roman" w:cs="Times New Roman"/>
        </w:rPr>
        <w:t>=</w:t>
      </w:r>
      <w:r w:rsidRPr="007E1D32">
        <w:rPr>
          <w:rFonts w:ascii="Times New Roman" w:hAnsi="Times New Roman" w:cs="Times New Roman"/>
          <w:u w:val="single"/>
        </w:rPr>
        <w:t>__</w:t>
      </w:r>
      <w:r w:rsidR="001312C3" w:rsidRPr="001312C3">
        <w:rPr>
          <w:rFonts w:ascii="Times New Roman" w:hAnsi="Times New Roman" w:cs="Times New Roman" w:hint="eastAsia"/>
          <w:color w:val="FF0000"/>
          <w:u w:val="single"/>
        </w:rPr>
        <w:t xml:space="preserve"> height(p-&gt;</w:t>
      </w:r>
      <w:proofErr w:type="spellStart"/>
      <w:r w:rsidR="001312C3">
        <w:rPr>
          <w:rFonts w:ascii="Times New Roman" w:hAnsi="Times New Roman" w:cs="Times New Roman" w:hint="eastAsia"/>
          <w:color w:val="FF0000"/>
          <w:u w:val="single"/>
        </w:rPr>
        <w:t>r</w:t>
      </w:r>
      <w:r w:rsidR="001312C3" w:rsidRPr="001312C3">
        <w:rPr>
          <w:rFonts w:ascii="Times New Roman" w:hAnsi="Times New Roman" w:cs="Times New Roman" w:hint="eastAsia"/>
          <w:color w:val="FF0000"/>
          <w:u w:val="single"/>
        </w:rPr>
        <w:t>child</w:t>
      </w:r>
      <w:proofErr w:type="spellEnd"/>
      <w:r w:rsidR="001312C3">
        <w:rPr>
          <w:rFonts w:ascii="Times New Roman" w:hAnsi="Times New Roman" w:cs="Times New Roman" w:hint="eastAsia"/>
          <w:color w:val="FF0000"/>
          <w:u w:val="single"/>
        </w:rPr>
        <w:t>)</w:t>
      </w:r>
      <w:r w:rsidR="001312C3" w:rsidRPr="007E1D32">
        <w:rPr>
          <w:rFonts w:ascii="Times New Roman" w:hAnsi="Times New Roman" w:cs="Times New Roman"/>
          <w:u w:val="single"/>
        </w:rPr>
        <w:t xml:space="preserve"> </w:t>
      </w:r>
      <w:r w:rsidRPr="007E1D32">
        <w:rPr>
          <w:rFonts w:ascii="Times New Roman" w:hAnsi="Times New Roman" w:cs="Times New Roman"/>
          <w:u w:val="single"/>
        </w:rPr>
        <w:t>_</w:t>
      </w:r>
      <w:r w:rsidRPr="007E1D32">
        <w:rPr>
          <w:rFonts w:ascii="Times New Roman" w:hAnsi="Times New Roman" w:cs="Times New Roman"/>
        </w:rPr>
        <w:t>;</w:t>
      </w:r>
    </w:p>
    <w:p w14:paraId="3C956CA6" w14:textId="77777777" w:rsidR="003A38D6" w:rsidRDefault="0051762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</w:r>
      <w:proofErr w:type="gramStart"/>
      <w:r w:rsidRPr="007E1D32">
        <w:rPr>
          <w:rFonts w:ascii="Times New Roman" w:hAnsi="Times New Roman" w:cs="Times New Roman"/>
        </w:rPr>
        <w:t>if</w:t>
      </w:r>
      <w:proofErr w:type="gramEnd"/>
      <w:r w:rsidRPr="007E1D32">
        <w:rPr>
          <w:rFonts w:ascii="Times New Roman" w:hAnsi="Times New Roman" w:cs="Times New Roman"/>
        </w:rPr>
        <w:t xml:space="preserve"> (</w:t>
      </w:r>
      <w:proofErr w:type="spellStart"/>
      <w:r w:rsidRPr="007E1D32">
        <w:rPr>
          <w:rFonts w:ascii="Times New Roman" w:hAnsi="Times New Roman" w:cs="Times New Roman"/>
        </w:rPr>
        <w:t>lh</w:t>
      </w:r>
      <w:proofErr w:type="spellEnd"/>
      <w:r w:rsidRPr="007E1D32">
        <w:rPr>
          <w:rFonts w:ascii="Times New Roman" w:hAnsi="Times New Roman" w:cs="Times New Roman"/>
        </w:rPr>
        <w:t>&gt;</w:t>
      </w:r>
      <w:proofErr w:type="spellStart"/>
      <w:r w:rsidRPr="007E1D32">
        <w:rPr>
          <w:rFonts w:ascii="Times New Roman" w:hAnsi="Times New Roman" w:cs="Times New Roman"/>
        </w:rPr>
        <w:t>rh</w:t>
      </w:r>
      <w:proofErr w:type="spellEnd"/>
      <w:r w:rsidRPr="007E1D32">
        <w:rPr>
          <w:rFonts w:ascii="Times New Roman" w:hAnsi="Times New Roman" w:cs="Times New Roman"/>
        </w:rPr>
        <w:t xml:space="preserve">) </w:t>
      </w:r>
    </w:p>
    <w:p w14:paraId="4B75F3BF" w14:textId="77777777" w:rsidR="00517626" w:rsidRPr="007E1D32" w:rsidRDefault="003A38D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17626" w:rsidRPr="007E1D32">
        <w:rPr>
          <w:rFonts w:ascii="Times New Roman" w:hAnsi="Times New Roman" w:cs="Times New Roman"/>
        </w:rPr>
        <w:t>hi=__</w:t>
      </w:r>
      <w:r w:rsidR="001312C3" w:rsidRPr="001312C3">
        <w:rPr>
          <w:rFonts w:ascii="Times New Roman" w:hAnsi="Times New Roman" w:cs="Times New Roman" w:hint="eastAsia"/>
          <w:color w:val="FF0000"/>
        </w:rPr>
        <w:t>lh+1</w:t>
      </w:r>
      <w:r w:rsidR="00517626" w:rsidRPr="007E1D32">
        <w:rPr>
          <w:rFonts w:ascii="Times New Roman" w:hAnsi="Times New Roman" w:cs="Times New Roman"/>
        </w:rPr>
        <w:t>___</w:t>
      </w:r>
      <w:r w:rsidR="00517626" w:rsidRPr="007E1D32">
        <w:rPr>
          <w:rFonts w:ascii="Times New Roman" w:hAnsi="Times New Roman" w:cs="Times New Roman"/>
        </w:rPr>
        <w:t>；</w:t>
      </w:r>
    </w:p>
    <w:p w14:paraId="0714BF41" w14:textId="77777777" w:rsidR="00517626" w:rsidRPr="007E1D32" w:rsidRDefault="00517626" w:rsidP="003A38D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</w:r>
      <w:proofErr w:type="gramStart"/>
      <w:r w:rsidRPr="007E1D32">
        <w:rPr>
          <w:rFonts w:ascii="Times New Roman" w:hAnsi="Times New Roman" w:cs="Times New Roman"/>
        </w:rPr>
        <w:t>else  hi</w:t>
      </w:r>
      <w:proofErr w:type="gramEnd"/>
      <w:r w:rsidRPr="007E1D32">
        <w:rPr>
          <w:rFonts w:ascii="Times New Roman" w:hAnsi="Times New Roman" w:cs="Times New Roman"/>
        </w:rPr>
        <w:t>=</w:t>
      </w:r>
      <w:r w:rsidRPr="007E1D32">
        <w:rPr>
          <w:rFonts w:ascii="Times New Roman" w:hAnsi="Times New Roman" w:cs="Times New Roman"/>
          <w:u w:val="single"/>
        </w:rPr>
        <w:t>___</w:t>
      </w:r>
      <w:r w:rsidR="001312C3" w:rsidRPr="001312C3">
        <w:rPr>
          <w:rFonts w:ascii="Times New Roman" w:hAnsi="Times New Roman" w:cs="Times New Roman" w:hint="eastAsia"/>
          <w:color w:val="FF0000"/>
          <w:u w:val="single"/>
        </w:rPr>
        <w:t>rh+1</w:t>
      </w:r>
      <w:r w:rsidRPr="007E1D32">
        <w:rPr>
          <w:rFonts w:ascii="Times New Roman" w:hAnsi="Times New Roman" w:cs="Times New Roman"/>
          <w:u w:val="single"/>
        </w:rPr>
        <w:t>___</w:t>
      </w:r>
      <w:r w:rsidRPr="007E1D32">
        <w:rPr>
          <w:rFonts w:ascii="Times New Roman" w:hAnsi="Times New Roman" w:cs="Times New Roman"/>
        </w:rPr>
        <w:t xml:space="preserve">; </w:t>
      </w:r>
    </w:p>
    <w:p w14:paraId="41F9E46C" w14:textId="77777777" w:rsidR="00517626" w:rsidRPr="007E1D32" w:rsidRDefault="00517626" w:rsidP="00517626">
      <w:pPr>
        <w:tabs>
          <w:tab w:val="left" w:pos="885"/>
        </w:tabs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  <w:t>}</w:t>
      </w:r>
    </w:p>
    <w:p w14:paraId="2ABCEBD6" w14:textId="77777777" w:rsidR="00517626" w:rsidRPr="007E1D32" w:rsidRDefault="00517626" w:rsidP="00517626">
      <w:pPr>
        <w:tabs>
          <w:tab w:val="left" w:pos="885"/>
        </w:tabs>
        <w:ind w:firstLineChars="270" w:firstLine="56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</w:r>
      <w:proofErr w:type="gramStart"/>
      <w:r w:rsidRPr="007E1D32">
        <w:rPr>
          <w:rFonts w:ascii="Times New Roman" w:hAnsi="Times New Roman" w:cs="Times New Roman"/>
        </w:rPr>
        <w:t>else</w:t>
      </w:r>
      <w:proofErr w:type="gramEnd"/>
      <w:r w:rsidRPr="007E1D32">
        <w:rPr>
          <w:rFonts w:ascii="Times New Roman" w:hAnsi="Times New Roman" w:cs="Times New Roman"/>
        </w:rPr>
        <w:t xml:space="preserve">   hi=</w:t>
      </w:r>
      <w:r w:rsidRPr="007E1D32">
        <w:rPr>
          <w:rFonts w:ascii="Times New Roman" w:hAnsi="Times New Roman" w:cs="Times New Roman"/>
          <w:u w:val="single"/>
        </w:rPr>
        <w:t>___</w:t>
      </w:r>
      <w:r w:rsidR="001312C3" w:rsidRPr="001312C3">
        <w:rPr>
          <w:rFonts w:ascii="Times New Roman" w:hAnsi="Times New Roman" w:cs="Times New Roman" w:hint="eastAsia"/>
          <w:color w:val="FF0000"/>
          <w:u w:val="single"/>
        </w:rPr>
        <w:t>0</w:t>
      </w:r>
      <w:r w:rsidRPr="007E1D32">
        <w:rPr>
          <w:rFonts w:ascii="Times New Roman" w:hAnsi="Times New Roman" w:cs="Times New Roman"/>
          <w:u w:val="single"/>
        </w:rPr>
        <w:t>____</w:t>
      </w:r>
      <w:r w:rsidRPr="007E1D32">
        <w:rPr>
          <w:rFonts w:ascii="Times New Roman" w:hAnsi="Times New Roman" w:cs="Times New Roman"/>
        </w:rPr>
        <w:t>;</w:t>
      </w:r>
    </w:p>
    <w:p w14:paraId="2CB03A19" w14:textId="77777777" w:rsidR="00517626" w:rsidRPr="007E1D32" w:rsidRDefault="00517626" w:rsidP="00517626">
      <w:pPr>
        <w:tabs>
          <w:tab w:val="left" w:pos="885"/>
        </w:tabs>
        <w:ind w:firstLineChars="270" w:firstLine="56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</w:r>
      <w:proofErr w:type="gramStart"/>
      <w:r w:rsidRPr="007E1D32">
        <w:rPr>
          <w:rFonts w:ascii="Times New Roman" w:hAnsi="Times New Roman" w:cs="Times New Roman"/>
        </w:rPr>
        <w:t>return  hi</w:t>
      </w:r>
      <w:proofErr w:type="gramEnd"/>
      <w:r w:rsidRPr="007E1D32">
        <w:rPr>
          <w:rFonts w:ascii="Times New Roman" w:hAnsi="Times New Roman" w:cs="Times New Roman"/>
        </w:rPr>
        <w:t>;</w:t>
      </w:r>
    </w:p>
    <w:p w14:paraId="7FB1A440" w14:textId="77777777" w:rsidR="00517626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 w:hint="eastAsia"/>
        </w:rPr>
      </w:pPr>
      <w:r w:rsidRPr="007E1D32">
        <w:rPr>
          <w:rFonts w:ascii="Times New Roman" w:hAnsi="Times New Roman" w:cs="Times New Roman"/>
        </w:rPr>
        <w:t>}</w:t>
      </w:r>
    </w:p>
    <w:p w14:paraId="3CF0AD6C" w14:textId="6539265F" w:rsidR="0046026A" w:rsidRDefault="0046026A" w:rsidP="00517626">
      <w:pPr>
        <w:tabs>
          <w:tab w:val="left" w:pos="885"/>
        </w:tabs>
        <w:ind w:firstLineChars="171" w:firstLine="359"/>
        <w:rPr>
          <w:rFonts w:hint="eastAsia"/>
          <w:color w:val="E36C0A" w:themeColor="accent6" w:themeShade="BF"/>
        </w:rPr>
      </w:pPr>
      <w:r>
        <w:rPr>
          <w:rFonts w:ascii="Times New Roman" w:hAnsi="Times New Roman" w:cs="Times New Roman" w:hint="eastAsia"/>
        </w:rPr>
        <w:t xml:space="preserve">// </w:t>
      </w:r>
      <w:r>
        <w:rPr>
          <w:rFonts w:hint="eastAsia"/>
          <w:color w:val="E36C0A" w:themeColor="accent6" w:themeShade="BF"/>
        </w:rPr>
        <w:t>题目中结构已经给定，就应该按照题目要求来</w:t>
      </w:r>
    </w:p>
    <w:p w14:paraId="3FA500B0" w14:textId="5D38C061" w:rsidR="0046026A" w:rsidRPr="007E1D32" w:rsidRDefault="0046026A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>
        <w:rPr>
          <w:rFonts w:hint="eastAsia"/>
          <w:color w:val="E36C0A" w:themeColor="accent6" w:themeShade="BF"/>
        </w:rPr>
        <w:t xml:space="preserve">// </w:t>
      </w:r>
      <w:r w:rsidRPr="000D7A24">
        <w:rPr>
          <w:rFonts w:hint="eastAsia"/>
          <w:color w:val="E36C0A" w:themeColor="accent6" w:themeShade="BF"/>
        </w:rPr>
        <w:t>如果根据给定的题目结构填入其他内容也正确的话，那么就是正确的。</w:t>
      </w:r>
      <w:r w:rsidRPr="000D7A24">
        <w:rPr>
          <w:rFonts w:hint="eastAsia"/>
          <w:color w:val="E36C0A" w:themeColor="accent6" w:themeShade="BF"/>
        </w:rPr>
        <w:t>)</w:t>
      </w:r>
    </w:p>
    <w:p w14:paraId="5CF71CEA" w14:textId="77777777" w:rsidR="00E90F45" w:rsidRPr="00FF2249" w:rsidRDefault="00E90F45" w:rsidP="00E90F45">
      <w:pPr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2</w:t>
      </w:r>
      <w:r w:rsidRPr="00FF2249">
        <w:rPr>
          <w:rFonts w:ascii="Times New Roman" w:hAnsi="Times New Roman" w:cs="Times New Roman"/>
          <w:szCs w:val="21"/>
        </w:rPr>
        <w:t>．对单链表（带头结点）中元素按插入方法</w:t>
      </w:r>
      <w:r>
        <w:rPr>
          <w:rFonts w:ascii="Times New Roman" w:hAnsi="Times New Roman" w:cs="Times New Roman" w:hint="eastAsia"/>
          <w:szCs w:val="21"/>
        </w:rPr>
        <w:t>实现</w:t>
      </w:r>
      <w:r w:rsidRPr="00FF2249">
        <w:rPr>
          <w:rFonts w:ascii="Times New Roman" w:hAnsi="Times New Roman" w:cs="Times New Roman"/>
          <w:szCs w:val="21"/>
        </w:rPr>
        <w:t>非递增</w:t>
      </w:r>
      <w:r>
        <w:rPr>
          <w:rFonts w:ascii="Times New Roman" w:hAnsi="Times New Roman" w:cs="Times New Roman" w:hint="eastAsia"/>
          <w:szCs w:val="21"/>
        </w:rPr>
        <w:t>序列的</w:t>
      </w:r>
      <w:r w:rsidRPr="00FF2249">
        <w:rPr>
          <w:rFonts w:ascii="Times New Roman" w:hAnsi="Times New Roman" w:cs="Times New Roman"/>
          <w:szCs w:val="21"/>
        </w:rPr>
        <w:t>排序的</w:t>
      </w:r>
      <w:r w:rsidRPr="00FF2249">
        <w:rPr>
          <w:rFonts w:ascii="Times New Roman" w:hAnsi="Times New Roman" w:cs="Times New Roman"/>
          <w:szCs w:val="21"/>
        </w:rPr>
        <w:t>C</w:t>
      </w:r>
      <w:r w:rsidRPr="00FF2249">
        <w:rPr>
          <w:rFonts w:ascii="Times New Roman" w:hAnsi="Times New Roman" w:cs="Times New Roman"/>
          <w:szCs w:val="21"/>
        </w:rPr>
        <w:t>语言描述算法如下，其中</w:t>
      </w:r>
      <w:r w:rsidRPr="00FF2249">
        <w:rPr>
          <w:rFonts w:ascii="Times New Roman" w:hAnsi="Times New Roman" w:cs="Times New Roman"/>
          <w:szCs w:val="21"/>
        </w:rPr>
        <w:t>L</w:t>
      </w:r>
      <w:r w:rsidRPr="00FF2249">
        <w:rPr>
          <w:rFonts w:ascii="Times New Roman" w:hAnsi="Times New Roman" w:cs="Times New Roman"/>
          <w:szCs w:val="21"/>
        </w:rPr>
        <w:t>为</w:t>
      </w:r>
      <w:proofErr w:type="gramStart"/>
      <w:r w:rsidRPr="00FF2249">
        <w:rPr>
          <w:rFonts w:ascii="Times New Roman" w:hAnsi="Times New Roman" w:cs="Times New Roman"/>
          <w:szCs w:val="21"/>
        </w:rPr>
        <w:t>链表头</w:t>
      </w:r>
      <w:proofErr w:type="gramEnd"/>
      <w:r w:rsidRPr="00FF2249">
        <w:rPr>
          <w:rFonts w:ascii="Times New Roman" w:hAnsi="Times New Roman" w:cs="Times New Roman"/>
          <w:szCs w:val="21"/>
        </w:rPr>
        <w:t>结点指针。请填充算法中标出的空白处，完成其功能。</w:t>
      </w:r>
    </w:p>
    <w:p w14:paraId="0F1D2BFB" w14:textId="77777777"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FF2249">
        <w:rPr>
          <w:rFonts w:ascii="Times New Roman" w:hAnsi="Times New Roman" w:cs="Times New Roman"/>
          <w:szCs w:val="21"/>
        </w:rPr>
        <w:t>typedef</w:t>
      </w:r>
      <w:proofErr w:type="spellEnd"/>
      <w:proofErr w:type="gramEnd"/>
      <w:r w:rsidRPr="00FF2249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FF2249">
        <w:rPr>
          <w:rFonts w:ascii="Times New Roman" w:hAnsi="Times New Roman" w:cs="Times New Roman"/>
          <w:szCs w:val="21"/>
        </w:rPr>
        <w:t>struct</w:t>
      </w:r>
      <w:proofErr w:type="spellEnd"/>
      <w:r w:rsidRPr="00FF2249">
        <w:rPr>
          <w:rFonts w:ascii="Times New Roman" w:hAnsi="Times New Roman" w:cs="Times New Roman"/>
          <w:szCs w:val="21"/>
        </w:rPr>
        <w:t xml:space="preserve"> node</w:t>
      </w:r>
    </w:p>
    <w:p w14:paraId="6D2CF008" w14:textId="77777777" w:rsidR="00E90F45" w:rsidRPr="00FF2249" w:rsidRDefault="00E90F45" w:rsidP="00E90F45">
      <w:pPr>
        <w:ind w:firstLineChars="100" w:firstLine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{   </w:t>
      </w:r>
      <w:proofErr w:type="spellStart"/>
      <w:proofErr w:type="gramStart"/>
      <w:r w:rsidRPr="00FF2249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FF2249">
        <w:rPr>
          <w:rFonts w:ascii="Times New Roman" w:hAnsi="Times New Roman" w:cs="Times New Roman"/>
          <w:szCs w:val="21"/>
        </w:rPr>
        <w:t xml:space="preserve"> data;  </w:t>
      </w:r>
    </w:p>
    <w:p w14:paraId="7001576B" w14:textId="77777777" w:rsidR="00E90F45" w:rsidRPr="00FF2249" w:rsidRDefault="00E90F45" w:rsidP="00E90F45">
      <w:pPr>
        <w:ind w:firstLineChars="300" w:firstLine="63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FF2249">
        <w:rPr>
          <w:rFonts w:ascii="Times New Roman" w:hAnsi="Times New Roman" w:cs="Times New Roman"/>
          <w:szCs w:val="21"/>
        </w:rPr>
        <w:t>struct</w:t>
      </w:r>
      <w:proofErr w:type="spellEnd"/>
      <w:proofErr w:type="gramEnd"/>
      <w:r w:rsidRPr="00FF2249">
        <w:rPr>
          <w:rFonts w:ascii="Times New Roman" w:hAnsi="Times New Roman" w:cs="Times New Roman"/>
          <w:szCs w:val="21"/>
        </w:rPr>
        <w:t xml:space="preserve"> node *next;</w:t>
      </w:r>
    </w:p>
    <w:p w14:paraId="7E838F17" w14:textId="77777777" w:rsidR="00E90F45" w:rsidRPr="00FF2249" w:rsidRDefault="00E90F45" w:rsidP="00E90F45">
      <w:pPr>
        <w:ind w:firstLineChars="100" w:firstLine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} </w:t>
      </w:r>
      <w:proofErr w:type="spellStart"/>
      <w:r w:rsidRPr="00FF2249">
        <w:rPr>
          <w:rFonts w:ascii="Times New Roman" w:hAnsi="Times New Roman" w:cs="Times New Roman"/>
          <w:szCs w:val="21"/>
        </w:rPr>
        <w:t>linknode</w:t>
      </w:r>
      <w:proofErr w:type="spellEnd"/>
      <w:r w:rsidRPr="00FF2249">
        <w:rPr>
          <w:rFonts w:ascii="Times New Roman" w:hAnsi="Times New Roman" w:cs="Times New Roman"/>
          <w:szCs w:val="21"/>
        </w:rPr>
        <w:t>,*link;</w:t>
      </w:r>
    </w:p>
    <w:p w14:paraId="181562DD" w14:textId="77777777"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proofErr w:type="gramStart"/>
      <w:r w:rsidRPr="00FF2249">
        <w:rPr>
          <w:rFonts w:ascii="Times New Roman" w:hAnsi="Times New Roman" w:cs="Times New Roman"/>
          <w:szCs w:val="21"/>
        </w:rPr>
        <w:t>void</w:t>
      </w:r>
      <w:proofErr w:type="gramEnd"/>
      <w:r w:rsidRPr="00FF2249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FF2249">
        <w:rPr>
          <w:rFonts w:ascii="Times New Roman" w:hAnsi="Times New Roman" w:cs="Times New Roman"/>
          <w:szCs w:val="21"/>
        </w:rPr>
        <w:t>Insertsort</w:t>
      </w:r>
      <w:proofErr w:type="spellEnd"/>
      <w:r w:rsidRPr="00FF2249">
        <w:rPr>
          <w:rFonts w:ascii="Times New Roman" w:hAnsi="Times New Roman" w:cs="Times New Roman"/>
          <w:szCs w:val="21"/>
        </w:rPr>
        <w:t>(link L)</w:t>
      </w:r>
    </w:p>
    <w:p w14:paraId="077E755B" w14:textId="77777777"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{   </w:t>
      </w:r>
      <w:proofErr w:type="gramStart"/>
      <w:r w:rsidRPr="00FF2249">
        <w:rPr>
          <w:rFonts w:ascii="Times New Roman" w:hAnsi="Times New Roman" w:cs="Times New Roman"/>
          <w:szCs w:val="21"/>
        </w:rPr>
        <w:t>link</w:t>
      </w:r>
      <w:proofErr w:type="gramEnd"/>
      <w:r w:rsidRPr="00FF2249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FF2249">
        <w:rPr>
          <w:rFonts w:ascii="Times New Roman" w:hAnsi="Times New Roman" w:cs="Times New Roman"/>
          <w:szCs w:val="21"/>
        </w:rPr>
        <w:t>p,q,r,u</w:t>
      </w:r>
      <w:proofErr w:type="spellEnd"/>
      <w:r w:rsidRPr="00FF2249">
        <w:rPr>
          <w:rFonts w:ascii="Times New Roman" w:hAnsi="Times New Roman" w:cs="Times New Roman"/>
          <w:szCs w:val="21"/>
        </w:rPr>
        <w:t>;</w:t>
      </w:r>
    </w:p>
    <w:p w14:paraId="1968D8F6" w14:textId="79861586" w:rsidR="00E90F45" w:rsidRDefault="00E90F45" w:rsidP="0046026A">
      <w:pPr>
        <w:ind w:leftChars="100" w:left="210" w:firstLine="420"/>
        <w:rPr>
          <w:rFonts w:ascii="Times New Roman" w:hAnsi="Times New Roman" w:cs="Times New Roman" w:hint="eastAsia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p=L-&gt;next;   </w:t>
      </w:r>
      <w:r w:rsidRPr="00FF2249">
        <w:rPr>
          <w:rFonts w:ascii="Times New Roman" w:hAnsi="Times New Roman" w:cs="Times New Roman"/>
          <w:szCs w:val="21"/>
          <w:u w:val="single"/>
        </w:rPr>
        <w:t>_</w:t>
      </w:r>
      <w:r w:rsidRPr="00FF2249">
        <w:rPr>
          <w:rFonts w:ascii="Times New Roman" w:hAnsi="Times New Roman" w:cs="Times New Roman"/>
          <w:color w:val="FF0000"/>
          <w:szCs w:val="21"/>
          <w:u w:val="single"/>
        </w:rPr>
        <w:t>_L-&gt;next = NULL</w:t>
      </w:r>
      <w:r w:rsidRPr="00FF2249">
        <w:rPr>
          <w:rFonts w:ascii="Times New Roman" w:hAnsi="Times New Roman" w:cs="Times New Roman"/>
          <w:szCs w:val="21"/>
          <w:u w:val="single"/>
        </w:rPr>
        <w:t>____</w:t>
      </w:r>
      <w:r w:rsidRPr="00FF2249">
        <w:rPr>
          <w:rFonts w:ascii="Times New Roman" w:hAnsi="Times New Roman" w:cs="Times New Roman"/>
          <w:szCs w:val="21"/>
        </w:rPr>
        <w:t>;</w:t>
      </w:r>
    </w:p>
    <w:p w14:paraId="6184EDA7" w14:textId="798E3F9B" w:rsidR="0046026A" w:rsidRPr="001926F9" w:rsidRDefault="0046026A" w:rsidP="0046026A">
      <w:pPr>
        <w:pStyle w:val="aa"/>
        <w:rPr>
          <w:color w:val="E36C0A" w:themeColor="accent6" w:themeShade="BF"/>
        </w:rPr>
      </w:pPr>
      <w:r>
        <w:rPr>
          <w:rFonts w:ascii="Times New Roman" w:hAnsi="Times New Roman" w:cs="Times New Roman" w:hint="eastAsia"/>
          <w:szCs w:val="21"/>
        </w:rPr>
        <w:t xml:space="preserve">// </w:t>
      </w:r>
      <w:r w:rsidRPr="00FF2249">
        <w:rPr>
          <w:rFonts w:ascii="Times New Roman" w:hAnsi="Times New Roman" w:cs="Times New Roman"/>
          <w:color w:val="FF0000"/>
          <w:szCs w:val="21"/>
          <w:u w:val="single"/>
        </w:rPr>
        <w:t>L-&gt;next = NULL</w:t>
      </w:r>
      <w:r w:rsidRPr="001926F9">
        <w:rPr>
          <w:rFonts w:hint="eastAsia"/>
          <w:color w:val="E36C0A" w:themeColor="accent6" w:themeShade="BF"/>
        </w:rPr>
        <w:t>这一句是需要的，因为</w:t>
      </w:r>
      <w:r w:rsidRPr="001926F9">
        <w:rPr>
          <w:rFonts w:hint="eastAsia"/>
          <w:color w:val="E36C0A" w:themeColor="accent6" w:themeShade="BF"/>
        </w:rPr>
        <w:t>p</w:t>
      </w:r>
      <w:r w:rsidRPr="001926F9">
        <w:rPr>
          <w:rFonts w:hint="eastAsia"/>
          <w:color w:val="E36C0A" w:themeColor="accent6" w:themeShade="BF"/>
        </w:rPr>
        <w:t>指向待插入结点，</w:t>
      </w:r>
      <w:r w:rsidRPr="001926F9">
        <w:rPr>
          <w:rFonts w:hint="eastAsia"/>
          <w:color w:val="E36C0A" w:themeColor="accent6" w:themeShade="BF"/>
        </w:rPr>
        <w:t>L</w:t>
      </w:r>
      <w:r w:rsidRPr="001926F9">
        <w:rPr>
          <w:rFonts w:hint="eastAsia"/>
          <w:color w:val="E36C0A" w:themeColor="accent6" w:themeShade="BF"/>
        </w:rPr>
        <w:t>后来一直指向排好序的链表。</w:t>
      </w:r>
    </w:p>
    <w:p w14:paraId="686B5AC5" w14:textId="13AB2F9B" w:rsidR="0046026A" w:rsidRPr="00FF2249" w:rsidRDefault="0046026A" w:rsidP="0046026A">
      <w:pPr>
        <w:rPr>
          <w:rFonts w:ascii="Times New Roman" w:hAnsi="Times New Roman" w:cs="Times New Roman"/>
          <w:szCs w:val="21"/>
        </w:rPr>
      </w:pPr>
      <w:r>
        <w:rPr>
          <w:rFonts w:hint="eastAsia"/>
          <w:color w:val="E36C0A" w:themeColor="accent6" w:themeShade="BF"/>
        </w:rPr>
        <w:t xml:space="preserve">// </w:t>
      </w:r>
      <w:r w:rsidRPr="001926F9">
        <w:rPr>
          <w:rFonts w:hint="eastAsia"/>
          <w:color w:val="E36C0A" w:themeColor="accent6" w:themeShade="BF"/>
        </w:rPr>
        <w:t>第二层</w:t>
      </w:r>
      <w:r w:rsidRPr="001926F9">
        <w:rPr>
          <w:rFonts w:hint="eastAsia"/>
          <w:color w:val="E36C0A" w:themeColor="accent6" w:themeShade="BF"/>
        </w:rPr>
        <w:t>while</w:t>
      </w:r>
      <w:r w:rsidRPr="001926F9">
        <w:rPr>
          <w:rFonts w:hint="eastAsia"/>
          <w:color w:val="E36C0A" w:themeColor="accent6" w:themeShade="BF"/>
        </w:rPr>
        <w:t>循环实际上是在</w:t>
      </w:r>
      <w:r w:rsidRPr="001926F9">
        <w:rPr>
          <w:rFonts w:hint="eastAsia"/>
          <w:color w:val="E36C0A" w:themeColor="accent6" w:themeShade="BF"/>
        </w:rPr>
        <w:t>L</w:t>
      </w:r>
      <w:r w:rsidRPr="001926F9">
        <w:rPr>
          <w:rFonts w:hint="eastAsia"/>
          <w:color w:val="E36C0A" w:themeColor="accent6" w:themeShade="BF"/>
        </w:rPr>
        <w:t>所指向的有序表中查找</w:t>
      </w:r>
      <w:r w:rsidRPr="001926F9">
        <w:rPr>
          <w:rFonts w:hint="eastAsia"/>
          <w:color w:val="E36C0A" w:themeColor="accent6" w:themeShade="BF"/>
        </w:rPr>
        <w:t>p</w:t>
      </w:r>
      <w:r w:rsidRPr="001926F9">
        <w:rPr>
          <w:rFonts w:hint="eastAsia"/>
          <w:color w:val="E36C0A" w:themeColor="accent6" w:themeShade="BF"/>
        </w:rPr>
        <w:t>应该插入的位置。</w:t>
      </w:r>
    </w:p>
    <w:p w14:paraId="665811FB" w14:textId="77777777"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FF2249">
        <w:rPr>
          <w:rFonts w:ascii="Times New Roman" w:hAnsi="Times New Roman" w:cs="Times New Roman"/>
          <w:szCs w:val="21"/>
        </w:rPr>
        <w:t>while(</w:t>
      </w:r>
      <w:proofErr w:type="gramEnd"/>
      <w:r w:rsidRPr="00FF2249">
        <w:rPr>
          <w:rFonts w:ascii="Times New Roman" w:hAnsi="Times New Roman" w:cs="Times New Roman"/>
          <w:szCs w:val="21"/>
        </w:rPr>
        <w:t>__</w:t>
      </w:r>
      <w:r w:rsidRPr="00FF2249">
        <w:rPr>
          <w:rFonts w:ascii="Times New Roman" w:hAnsi="Times New Roman" w:cs="Times New Roman"/>
          <w:color w:val="FF0000"/>
          <w:szCs w:val="21"/>
        </w:rPr>
        <w:t>p != NULL</w:t>
      </w:r>
      <w:r w:rsidRPr="00FF2249">
        <w:rPr>
          <w:rFonts w:ascii="Times New Roman" w:hAnsi="Times New Roman" w:cs="Times New Roman"/>
          <w:szCs w:val="21"/>
        </w:rPr>
        <w:t xml:space="preserve"> __)</w:t>
      </w:r>
    </w:p>
    <w:p w14:paraId="5BB6C85D" w14:textId="77777777"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{    r=L</w:t>
      </w:r>
      <w:proofErr w:type="gramStart"/>
      <w:r w:rsidRPr="00FF2249">
        <w:rPr>
          <w:rFonts w:ascii="Times New Roman" w:hAnsi="Times New Roman" w:cs="Times New Roman"/>
          <w:szCs w:val="21"/>
        </w:rPr>
        <w:t>;  q</w:t>
      </w:r>
      <w:proofErr w:type="gramEnd"/>
      <w:r w:rsidRPr="00FF2249">
        <w:rPr>
          <w:rFonts w:ascii="Times New Roman" w:hAnsi="Times New Roman" w:cs="Times New Roman"/>
          <w:szCs w:val="21"/>
        </w:rPr>
        <w:t>=L-&gt;next;</w:t>
      </w:r>
    </w:p>
    <w:p w14:paraId="0E316D22" w14:textId="77777777"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     </w:t>
      </w:r>
      <w:proofErr w:type="gramStart"/>
      <w:r w:rsidRPr="00FF2249">
        <w:rPr>
          <w:rFonts w:ascii="Times New Roman" w:hAnsi="Times New Roman" w:cs="Times New Roman"/>
          <w:szCs w:val="21"/>
        </w:rPr>
        <w:t>while(</w:t>
      </w:r>
      <w:proofErr w:type="gramEnd"/>
      <w:r w:rsidRPr="00FF2249">
        <w:rPr>
          <w:rFonts w:ascii="Times New Roman" w:hAnsi="Times New Roman" w:cs="Times New Roman"/>
          <w:szCs w:val="21"/>
        </w:rPr>
        <w:t xml:space="preserve">q != NULL &amp;&amp; q-&gt;data &lt;= p-&gt;data) {    </w:t>
      </w:r>
    </w:p>
    <w:p w14:paraId="1934608F" w14:textId="77777777" w:rsidR="00E90F45" w:rsidRPr="00FF2249" w:rsidRDefault="00E90F45" w:rsidP="00E90F45">
      <w:pPr>
        <w:ind w:leftChars="100" w:left="210" w:firstLineChars="700" w:firstLine="147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r=q;    q=q-&gt;next;  </w:t>
      </w:r>
    </w:p>
    <w:p w14:paraId="09691210" w14:textId="77777777" w:rsidR="00E90F45" w:rsidRPr="00FF2249" w:rsidRDefault="00E90F45" w:rsidP="00E90F45">
      <w:pPr>
        <w:ind w:firstLineChars="540" w:firstLine="1134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}</w:t>
      </w:r>
    </w:p>
    <w:p w14:paraId="1EE6A790" w14:textId="5521C598"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     u=p-&gt;next;   </w:t>
      </w:r>
      <w:r w:rsidRPr="00FF2249">
        <w:rPr>
          <w:rFonts w:ascii="Times New Roman" w:hAnsi="Times New Roman" w:cs="Times New Roman"/>
          <w:szCs w:val="21"/>
          <w:u w:val="single"/>
        </w:rPr>
        <w:t>___</w:t>
      </w:r>
      <w:r w:rsidRPr="00FF2249">
        <w:rPr>
          <w:rFonts w:ascii="Times New Roman" w:hAnsi="Times New Roman" w:cs="Times New Roman"/>
          <w:color w:val="FF0000"/>
          <w:szCs w:val="21"/>
          <w:u w:val="single"/>
        </w:rPr>
        <w:t>p-&gt;next=r-&gt;next(</w:t>
      </w:r>
      <w:r w:rsidRPr="00FF2249">
        <w:rPr>
          <w:rFonts w:ascii="Times New Roman" w:hAnsi="Times New Roman" w:cs="Times New Roman"/>
          <w:color w:val="FF0000"/>
          <w:szCs w:val="21"/>
          <w:u w:val="single"/>
        </w:rPr>
        <w:t>或</w:t>
      </w:r>
      <w:r w:rsidRPr="00FF2249">
        <w:rPr>
          <w:rFonts w:ascii="Times New Roman" w:hAnsi="Times New Roman" w:cs="Times New Roman"/>
          <w:color w:val="FF0000"/>
          <w:szCs w:val="21"/>
          <w:u w:val="single"/>
        </w:rPr>
        <w:t>p-&gt;next = q)</w:t>
      </w:r>
      <w:r w:rsidRPr="00FF2249">
        <w:rPr>
          <w:rFonts w:ascii="Times New Roman" w:hAnsi="Times New Roman" w:cs="Times New Roman"/>
          <w:szCs w:val="21"/>
          <w:u w:val="single"/>
        </w:rPr>
        <w:t>___</w:t>
      </w:r>
      <w:r w:rsidRPr="00FF2249">
        <w:rPr>
          <w:rFonts w:ascii="Times New Roman" w:hAnsi="Times New Roman" w:cs="Times New Roman"/>
          <w:szCs w:val="21"/>
        </w:rPr>
        <w:t xml:space="preserve">;   </w:t>
      </w:r>
      <w:r w:rsidRPr="00FF2249">
        <w:rPr>
          <w:rFonts w:ascii="Times New Roman" w:hAnsi="Times New Roman" w:cs="Times New Roman"/>
          <w:szCs w:val="21"/>
          <w:u w:val="single"/>
        </w:rPr>
        <w:t>___</w:t>
      </w:r>
      <w:r w:rsidRPr="00FF2249">
        <w:rPr>
          <w:rFonts w:ascii="Times New Roman" w:hAnsi="Times New Roman" w:cs="Times New Roman"/>
          <w:color w:val="FF0000"/>
          <w:szCs w:val="21"/>
          <w:u w:val="single"/>
        </w:rPr>
        <w:t xml:space="preserve">r-&gt;next = </w:t>
      </w:r>
      <w:ins w:id="6" w:author="dib" w:date="2014-06-03T08:40:00Z">
        <w:r w:rsidR="000D7A24">
          <w:rPr>
            <w:rFonts w:ascii="Times New Roman" w:hAnsi="Times New Roman" w:cs="Times New Roman" w:hint="eastAsia"/>
            <w:color w:val="FF0000"/>
            <w:szCs w:val="21"/>
            <w:u w:val="single"/>
          </w:rPr>
          <w:t>p</w:t>
        </w:r>
      </w:ins>
      <w:r w:rsidRPr="00FF2249">
        <w:rPr>
          <w:rFonts w:ascii="Times New Roman" w:hAnsi="Times New Roman" w:cs="Times New Roman"/>
          <w:szCs w:val="21"/>
          <w:u w:val="single"/>
        </w:rPr>
        <w:t>___</w:t>
      </w:r>
      <w:r w:rsidRPr="00FF2249">
        <w:rPr>
          <w:rFonts w:ascii="Times New Roman" w:hAnsi="Times New Roman" w:cs="Times New Roman"/>
          <w:szCs w:val="21"/>
        </w:rPr>
        <w:t>;   p=u;</w:t>
      </w:r>
    </w:p>
    <w:p w14:paraId="11B6F830" w14:textId="77777777"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}</w:t>
      </w:r>
    </w:p>
    <w:p w14:paraId="335BF7BF" w14:textId="77777777"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}</w:t>
      </w:r>
    </w:p>
    <w:p w14:paraId="6A3C179A" w14:textId="77777777" w:rsidR="00E90F45" w:rsidRPr="00FF2249" w:rsidRDefault="00E90F45" w:rsidP="00E90F45">
      <w:pPr>
        <w:rPr>
          <w:rFonts w:ascii="Times New Roman" w:hAnsi="Times New Roman" w:cs="Times New Roman"/>
          <w:color w:val="FF0000"/>
          <w:szCs w:val="21"/>
        </w:rPr>
      </w:pPr>
      <w:r w:rsidRPr="00FF2249">
        <w:rPr>
          <w:rFonts w:ascii="Times New Roman" w:hAnsi="Times New Roman" w:cs="Times New Roman"/>
          <w:color w:val="FF0000"/>
          <w:szCs w:val="21"/>
        </w:rPr>
        <w:tab/>
      </w:r>
      <w:r w:rsidRPr="00FF2249">
        <w:rPr>
          <w:rFonts w:ascii="Times New Roman" w:hAnsi="Times New Roman" w:cs="Times New Roman"/>
          <w:color w:val="FF0000"/>
          <w:szCs w:val="21"/>
        </w:rPr>
        <w:t>【注：后面两空也可以是</w:t>
      </w:r>
      <w:r w:rsidRPr="00FF2249">
        <w:rPr>
          <w:rFonts w:ascii="Times New Roman" w:hAnsi="Times New Roman" w:cs="Times New Roman"/>
          <w:color w:val="FF0000"/>
          <w:szCs w:val="21"/>
        </w:rPr>
        <w:t>r-&gt;next = p;  p-&gt;next = q;</w:t>
      </w:r>
      <w:r w:rsidRPr="00FF2249">
        <w:rPr>
          <w:rFonts w:ascii="Times New Roman" w:hAnsi="Times New Roman" w:cs="Times New Roman"/>
          <w:color w:val="FF0000"/>
          <w:szCs w:val="21"/>
        </w:rPr>
        <w:t>此时一定不能写成</w:t>
      </w:r>
      <w:r w:rsidRPr="00FF2249">
        <w:rPr>
          <w:rFonts w:ascii="Times New Roman" w:hAnsi="Times New Roman" w:cs="Times New Roman"/>
          <w:color w:val="FF0000"/>
          <w:szCs w:val="21"/>
        </w:rPr>
        <w:t>p-&gt;next = r-&gt;next</w:t>
      </w:r>
      <w:r w:rsidRPr="00FF2249">
        <w:rPr>
          <w:rFonts w:ascii="Times New Roman" w:hAnsi="Times New Roman" w:cs="Times New Roman"/>
          <w:color w:val="FF0000"/>
          <w:szCs w:val="21"/>
        </w:rPr>
        <w:t>】</w:t>
      </w:r>
    </w:p>
    <w:p w14:paraId="1E625826" w14:textId="77777777" w:rsidR="00793F9E" w:rsidRPr="007E1D32" w:rsidRDefault="00793F9E" w:rsidP="00517626">
      <w:pPr>
        <w:tabs>
          <w:tab w:val="left" w:pos="885"/>
        </w:tabs>
        <w:rPr>
          <w:rFonts w:ascii="Times New Roman" w:hAnsi="Times New Roman" w:cs="Times New Roman"/>
        </w:rPr>
      </w:pPr>
    </w:p>
    <w:sectPr w:rsidR="00793F9E" w:rsidRPr="007E1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A490D0" w15:done="0"/>
  <w15:commentEx w15:paraId="405447EA" w15:done="0"/>
  <w15:commentEx w15:paraId="60C7FA30" w15:done="0"/>
  <w15:commentEx w15:paraId="72D5EA3D" w15:done="0"/>
  <w15:commentEx w15:paraId="19837AC1" w15:done="0"/>
  <w15:commentEx w15:paraId="49425BD5" w15:done="0"/>
  <w15:commentEx w15:paraId="11C9E14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058A9F" w14:textId="77777777" w:rsidR="002E4F4E" w:rsidRDefault="002E4F4E" w:rsidP="0072041D">
      <w:r>
        <w:separator/>
      </w:r>
    </w:p>
  </w:endnote>
  <w:endnote w:type="continuationSeparator" w:id="0">
    <w:p w14:paraId="6FF054AE" w14:textId="77777777" w:rsidR="002E4F4E" w:rsidRDefault="002E4F4E" w:rsidP="00720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95EF19" w14:textId="77777777" w:rsidR="002E4F4E" w:rsidRDefault="002E4F4E" w:rsidP="0072041D">
      <w:r>
        <w:separator/>
      </w:r>
    </w:p>
  </w:footnote>
  <w:footnote w:type="continuationSeparator" w:id="0">
    <w:p w14:paraId="695DC0A4" w14:textId="77777777" w:rsidR="002E4F4E" w:rsidRDefault="002E4F4E" w:rsidP="00720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510"/>
    <w:multiLevelType w:val="hybridMultilevel"/>
    <w:tmpl w:val="1A1C0856"/>
    <w:lvl w:ilvl="0" w:tplc="DC982D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87F59"/>
    <w:multiLevelType w:val="hybridMultilevel"/>
    <w:tmpl w:val="88FA8864"/>
    <w:lvl w:ilvl="0" w:tplc="45287E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5723D4"/>
    <w:multiLevelType w:val="hybridMultilevel"/>
    <w:tmpl w:val="30545220"/>
    <w:lvl w:ilvl="0" w:tplc="3C32BC9C">
      <w:start w:val="1"/>
      <w:numFmt w:val="upperLetter"/>
      <w:lvlText w:val="%1．"/>
      <w:lvlJc w:val="left"/>
      <w:pPr>
        <w:tabs>
          <w:tab w:val="num" w:pos="990"/>
        </w:tabs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AD511B"/>
    <w:multiLevelType w:val="hybridMultilevel"/>
    <w:tmpl w:val="FBC42942"/>
    <w:lvl w:ilvl="0" w:tplc="A260A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1D208B"/>
    <w:multiLevelType w:val="hybridMultilevel"/>
    <w:tmpl w:val="F3EC4C8A"/>
    <w:lvl w:ilvl="0" w:tplc="F7004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194B98"/>
    <w:multiLevelType w:val="hybridMultilevel"/>
    <w:tmpl w:val="C73CD658"/>
    <w:lvl w:ilvl="0" w:tplc="26E6B2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B45669D"/>
    <w:multiLevelType w:val="hybridMultilevel"/>
    <w:tmpl w:val="6C02E3E6"/>
    <w:lvl w:ilvl="0" w:tplc="00900852">
      <w:start w:val="1"/>
      <w:numFmt w:val="decimal"/>
      <w:lvlText w:val="%1）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9251E5B"/>
    <w:multiLevelType w:val="hybridMultilevel"/>
    <w:tmpl w:val="FF9E1634"/>
    <w:lvl w:ilvl="0" w:tplc="6E5C4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5E38EF"/>
    <w:multiLevelType w:val="hybridMultilevel"/>
    <w:tmpl w:val="E39C98C0"/>
    <w:lvl w:ilvl="0" w:tplc="A1CEF74C">
      <w:start w:val="1"/>
      <w:numFmt w:val="bullet"/>
      <w:lvlText w:val="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70B46BF0"/>
    <w:multiLevelType w:val="hybridMultilevel"/>
    <w:tmpl w:val="328EF244"/>
    <w:lvl w:ilvl="0" w:tplc="D3EE04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3583EB0"/>
    <w:multiLevelType w:val="hybridMultilevel"/>
    <w:tmpl w:val="231C6CB6"/>
    <w:lvl w:ilvl="0" w:tplc="166468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4F0440"/>
    <w:multiLevelType w:val="hybridMultilevel"/>
    <w:tmpl w:val="E5DE22AE"/>
    <w:lvl w:ilvl="0" w:tplc="233E4C48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0"/>
  </w:num>
  <w:num w:numId="5">
    <w:abstractNumId w:val="6"/>
  </w:num>
  <w:num w:numId="6">
    <w:abstractNumId w:val="10"/>
  </w:num>
  <w:num w:numId="7">
    <w:abstractNumId w:val="4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"/>
  </w:num>
  <w:num w:numId="12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UZixiao">
    <w15:presenceInfo w15:providerId="None" w15:userId="ZHUZixi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9FA"/>
    <w:rsid w:val="00013CDD"/>
    <w:rsid w:val="00014C8C"/>
    <w:rsid w:val="0003374A"/>
    <w:rsid w:val="00060E7E"/>
    <w:rsid w:val="00074538"/>
    <w:rsid w:val="000D7A24"/>
    <w:rsid w:val="001249CC"/>
    <w:rsid w:val="001274A7"/>
    <w:rsid w:val="001312C3"/>
    <w:rsid w:val="0013132F"/>
    <w:rsid w:val="0017451F"/>
    <w:rsid w:val="00184A31"/>
    <w:rsid w:val="001926F9"/>
    <w:rsid w:val="001B5B6B"/>
    <w:rsid w:val="001D62A9"/>
    <w:rsid w:val="0023514F"/>
    <w:rsid w:val="0027403E"/>
    <w:rsid w:val="002E4F4E"/>
    <w:rsid w:val="00343C16"/>
    <w:rsid w:val="003A38D6"/>
    <w:rsid w:val="003C4E83"/>
    <w:rsid w:val="0040773D"/>
    <w:rsid w:val="00412F01"/>
    <w:rsid w:val="00436F19"/>
    <w:rsid w:val="0046026A"/>
    <w:rsid w:val="00492DC7"/>
    <w:rsid w:val="004940C8"/>
    <w:rsid w:val="004C7628"/>
    <w:rsid w:val="004F54B3"/>
    <w:rsid w:val="00517626"/>
    <w:rsid w:val="00585E00"/>
    <w:rsid w:val="0059089C"/>
    <w:rsid w:val="00604E04"/>
    <w:rsid w:val="006719D2"/>
    <w:rsid w:val="006B0D34"/>
    <w:rsid w:val="006D497E"/>
    <w:rsid w:val="0072041D"/>
    <w:rsid w:val="00735EB6"/>
    <w:rsid w:val="00737289"/>
    <w:rsid w:val="00777FE0"/>
    <w:rsid w:val="00793714"/>
    <w:rsid w:val="00793F9E"/>
    <w:rsid w:val="007B428A"/>
    <w:rsid w:val="007E1D32"/>
    <w:rsid w:val="007F6B67"/>
    <w:rsid w:val="00832A77"/>
    <w:rsid w:val="008C2B46"/>
    <w:rsid w:val="009850CD"/>
    <w:rsid w:val="00A249FA"/>
    <w:rsid w:val="00A37AFF"/>
    <w:rsid w:val="00A922FA"/>
    <w:rsid w:val="00AA5442"/>
    <w:rsid w:val="00AB4452"/>
    <w:rsid w:val="00AD785A"/>
    <w:rsid w:val="00B37292"/>
    <w:rsid w:val="00B74E5D"/>
    <w:rsid w:val="00B938B5"/>
    <w:rsid w:val="00BA37AC"/>
    <w:rsid w:val="00C0736D"/>
    <w:rsid w:val="00C22D23"/>
    <w:rsid w:val="00C428EF"/>
    <w:rsid w:val="00C45A05"/>
    <w:rsid w:val="00C46143"/>
    <w:rsid w:val="00D30AED"/>
    <w:rsid w:val="00D535E8"/>
    <w:rsid w:val="00D53987"/>
    <w:rsid w:val="00DD5022"/>
    <w:rsid w:val="00DF1B20"/>
    <w:rsid w:val="00E3076B"/>
    <w:rsid w:val="00E47914"/>
    <w:rsid w:val="00E90F45"/>
    <w:rsid w:val="00EB10C6"/>
    <w:rsid w:val="00EC05C3"/>
    <w:rsid w:val="00ED5B37"/>
    <w:rsid w:val="00F30152"/>
    <w:rsid w:val="00FD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A75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0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9F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20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04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0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041D"/>
    <w:rPr>
      <w:sz w:val="18"/>
      <w:szCs w:val="18"/>
    </w:rPr>
  </w:style>
  <w:style w:type="paragraph" w:customStyle="1" w:styleId="1">
    <w:name w:val="纯文本1"/>
    <w:basedOn w:val="a"/>
    <w:rsid w:val="0027403E"/>
    <w:rPr>
      <w:rFonts w:ascii="宋体" w:eastAsia="宋体" w:hAnsi="Courier New" w:cs="Courier New"/>
      <w:color w:val="000000"/>
      <w:szCs w:val="21"/>
    </w:rPr>
  </w:style>
  <w:style w:type="paragraph" w:styleId="a6">
    <w:name w:val="Normal Indent"/>
    <w:basedOn w:val="a"/>
    <w:rsid w:val="00013CDD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7">
    <w:name w:val="Body Text"/>
    <w:basedOn w:val="a"/>
    <w:link w:val="Char1"/>
    <w:rsid w:val="00737289"/>
    <w:pPr>
      <w:tabs>
        <w:tab w:val="left" w:pos="8520"/>
        <w:tab w:val="left" w:pos="10224"/>
      </w:tabs>
      <w:ind w:right="26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"/>
    <w:basedOn w:val="a0"/>
    <w:link w:val="a7"/>
    <w:rsid w:val="007372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C4614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46143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13132F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13132F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13132F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13132F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1313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0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9F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20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04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0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041D"/>
    <w:rPr>
      <w:sz w:val="18"/>
      <w:szCs w:val="18"/>
    </w:rPr>
  </w:style>
  <w:style w:type="paragraph" w:customStyle="1" w:styleId="1">
    <w:name w:val="纯文本1"/>
    <w:basedOn w:val="a"/>
    <w:rsid w:val="0027403E"/>
    <w:rPr>
      <w:rFonts w:ascii="宋体" w:eastAsia="宋体" w:hAnsi="Courier New" w:cs="Courier New"/>
      <w:color w:val="000000"/>
      <w:szCs w:val="21"/>
    </w:rPr>
  </w:style>
  <w:style w:type="paragraph" w:styleId="a6">
    <w:name w:val="Normal Indent"/>
    <w:basedOn w:val="a"/>
    <w:rsid w:val="00013CDD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7">
    <w:name w:val="Body Text"/>
    <w:basedOn w:val="a"/>
    <w:link w:val="Char1"/>
    <w:rsid w:val="00737289"/>
    <w:pPr>
      <w:tabs>
        <w:tab w:val="left" w:pos="8520"/>
        <w:tab w:val="left" w:pos="10224"/>
      </w:tabs>
      <w:ind w:right="26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"/>
    <w:basedOn w:val="a0"/>
    <w:link w:val="a7"/>
    <w:rsid w:val="007372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C4614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46143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13132F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13132F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13132F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13132F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1313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95903-EA77-4DE7-B4AF-5A7039208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572</Words>
  <Characters>3521</Characters>
  <Application>Microsoft Office Word</Application>
  <DocSecurity>0</DocSecurity>
  <Lines>85</Lines>
  <Paragraphs>44</Paragraphs>
  <ScaleCrop>false</ScaleCrop>
  <Company>dz</Company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</dc:creator>
  <cp:lastModifiedBy>Ming Zhang</cp:lastModifiedBy>
  <cp:revision>2</cp:revision>
  <dcterms:created xsi:type="dcterms:W3CDTF">2014-06-03T01:31:00Z</dcterms:created>
  <dcterms:modified xsi:type="dcterms:W3CDTF">2014-06-03T01:31:00Z</dcterms:modified>
</cp:coreProperties>
</file>